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1225"/>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771"/>
      </w:tblGrid>
      <w:tr w:rsidR="00706970" w14:paraId="6011C6EF" w14:textId="77777777" w:rsidTr="00C60406">
        <w:trPr>
          <w:trHeight w:val="13063"/>
        </w:trPr>
        <w:tc>
          <w:tcPr>
            <w:tcW w:w="9771" w:type="dxa"/>
            <w:shd w:val="clear" w:color="auto" w:fill="auto"/>
            <w:tcMar>
              <w:top w:w="100" w:type="dxa"/>
              <w:left w:w="100" w:type="dxa"/>
              <w:bottom w:w="100" w:type="dxa"/>
              <w:right w:w="100" w:type="dxa"/>
            </w:tcMar>
          </w:tcPr>
          <w:p w14:paraId="4E80F147" w14:textId="77777777" w:rsidR="00706970" w:rsidRDefault="00706970" w:rsidP="0066097F">
            <w:pPr>
              <w:widowControl w:val="0"/>
              <w:pBdr>
                <w:top w:val="nil"/>
                <w:left w:val="nil"/>
                <w:bottom w:val="nil"/>
                <w:right w:val="nil"/>
                <w:between w:val="nil"/>
              </w:pBdr>
              <w:spacing w:before="0" w:after="0" w:line="259" w:lineRule="auto"/>
              <w:jc w:val="center"/>
              <w:rPr>
                <w:b/>
              </w:rPr>
            </w:pPr>
            <w:r>
              <w:rPr>
                <w:b/>
              </w:rPr>
              <w:t>ĐẠI HỌC QUỐC GIA THÀNH PHỐ HỒ CHÍ MINH</w:t>
            </w:r>
          </w:p>
          <w:p w14:paraId="43B50F94" w14:textId="77777777" w:rsidR="00706970" w:rsidRDefault="00706970" w:rsidP="0066097F">
            <w:pPr>
              <w:widowControl w:val="0"/>
              <w:spacing w:before="0" w:after="0" w:line="259" w:lineRule="auto"/>
              <w:ind w:left="360" w:hanging="360"/>
              <w:jc w:val="center"/>
              <w:rPr>
                <w:b/>
              </w:rPr>
            </w:pPr>
            <w:r>
              <w:rPr>
                <w:b/>
              </w:rPr>
              <w:t>TRƯỜNG ĐẠI HỌC KHOA HỌC TỰ NHIÊN</w:t>
            </w:r>
          </w:p>
          <w:p w14:paraId="142371FE" w14:textId="77777777" w:rsidR="00706970" w:rsidRDefault="00706970" w:rsidP="0066097F">
            <w:pPr>
              <w:widowControl w:val="0"/>
              <w:spacing w:before="0" w:after="0" w:line="259" w:lineRule="auto"/>
              <w:ind w:left="360" w:hanging="360"/>
              <w:jc w:val="center"/>
              <w:rPr>
                <w:b/>
              </w:rPr>
            </w:pPr>
            <w:r>
              <w:rPr>
                <w:b/>
              </w:rPr>
              <w:t>KHOA: CÔNG NGHỆ THÔNG TIN</w:t>
            </w:r>
          </w:p>
          <w:p w14:paraId="2ED8CCDB" w14:textId="77777777" w:rsidR="00706970" w:rsidRDefault="00706970" w:rsidP="0066097F">
            <w:pPr>
              <w:widowControl w:val="0"/>
              <w:spacing w:before="0" w:after="0" w:line="259" w:lineRule="auto"/>
              <w:ind w:left="360" w:hanging="360"/>
              <w:jc w:val="center"/>
              <w:rPr>
                <w:b/>
              </w:rPr>
            </w:pPr>
            <w:r>
              <w:rPr>
                <w:b/>
                <w:noProof/>
              </w:rPr>
              <w:drawing>
                <wp:inline distT="114300" distB="114300" distL="114300" distR="114300" wp14:anchorId="2509A5DA" wp14:editId="65F6965A">
                  <wp:extent cx="3447788" cy="3360420"/>
                  <wp:effectExtent l="0" t="0" r="0" b="0"/>
                  <wp:docPr id="3" name="Picture 3"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blue and white logo&#10;&#10;Description automatically generated"/>
                          <pic:cNvPicPr preferRelativeResize="0"/>
                        </pic:nvPicPr>
                        <pic:blipFill>
                          <a:blip r:embed="rId8"/>
                          <a:srcRect/>
                          <a:stretch>
                            <a:fillRect/>
                          </a:stretch>
                        </pic:blipFill>
                        <pic:spPr>
                          <a:xfrm>
                            <a:off x="0" y="0"/>
                            <a:ext cx="3471621" cy="3383649"/>
                          </a:xfrm>
                          <a:prstGeom prst="rect">
                            <a:avLst/>
                          </a:prstGeom>
                          <a:ln/>
                        </pic:spPr>
                      </pic:pic>
                    </a:graphicData>
                  </a:graphic>
                </wp:inline>
              </w:drawing>
            </w:r>
          </w:p>
          <w:p w14:paraId="3AFA95A2" w14:textId="28439709" w:rsidR="00C60406" w:rsidRDefault="00706970" w:rsidP="001600F5">
            <w:pPr>
              <w:widowControl w:val="0"/>
              <w:spacing w:before="0" w:after="0" w:line="259" w:lineRule="auto"/>
              <w:ind w:left="360" w:hanging="360"/>
              <w:jc w:val="center"/>
              <w:rPr>
                <w:b/>
                <w:sz w:val="38"/>
                <w:szCs w:val="38"/>
              </w:rPr>
            </w:pPr>
            <w:r>
              <w:rPr>
                <w:b/>
                <w:sz w:val="38"/>
                <w:szCs w:val="38"/>
              </w:rPr>
              <w:t xml:space="preserve">BÁO CÁO </w:t>
            </w:r>
            <w:r w:rsidR="00953865">
              <w:rPr>
                <w:b/>
                <w:sz w:val="38"/>
                <w:szCs w:val="38"/>
              </w:rPr>
              <w:t xml:space="preserve">ĐỒ ÁN </w:t>
            </w:r>
            <w:r w:rsidR="00134294">
              <w:rPr>
                <w:b/>
                <w:sz w:val="38"/>
                <w:szCs w:val="38"/>
              </w:rPr>
              <w:t>SEMINAR</w:t>
            </w:r>
            <w:r w:rsidR="00E132BE">
              <w:rPr>
                <w:b/>
                <w:sz w:val="38"/>
                <w:szCs w:val="38"/>
              </w:rPr>
              <w:t xml:space="preserve"> </w:t>
            </w:r>
          </w:p>
          <w:p w14:paraId="4E37AE25" w14:textId="3A4B3388" w:rsidR="00706970" w:rsidRPr="00FE718E" w:rsidRDefault="00E132BE" w:rsidP="0066097F">
            <w:pPr>
              <w:widowControl w:val="0"/>
              <w:spacing w:before="0" w:after="0" w:line="259" w:lineRule="auto"/>
              <w:ind w:left="360" w:hanging="360"/>
              <w:jc w:val="center"/>
              <w:rPr>
                <w:b/>
                <w:sz w:val="38"/>
                <w:szCs w:val="38"/>
              </w:rPr>
            </w:pPr>
            <w:r>
              <w:rPr>
                <w:b/>
                <w:sz w:val="38"/>
                <w:szCs w:val="38"/>
              </w:rPr>
              <w:t xml:space="preserve">Đề tài: </w:t>
            </w:r>
            <w:r w:rsidR="00C60406" w:rsidRPr="00C60406">
              <w:rPr>
                <w:b/>
                <w:sz w:val="38"/>
                <w:szCs w:val="38"/>
              </w:rPr>
              <w:t>Automation testing for mobile apps</w:t>
            </w:r>
          </w:p>
          <w:p w14:paraId="4920B14F" w14:textId="5F641C0E" w:rsidR="00706970" w:rsidRDefault="00706970" w:rsidP="00EB4A2E">
            <w:pPr>
              <w:widowControl w:val="0"/>
              <w:spacing w:before="0" w:after="0" w:line="259" w:lineRule="auto"/>
              <w:ind w:left="360" w:hanging="360"/>
              <w:jc w:val="center"/>
              <w:rPr>
                <w:b/>
                <w:sz w:val="38"/>
                <w:szCs w:val="38"/>
              </w:rPr>
            </w:pPr>
            <w:r>
              <w:rPr>
                <w:b/>
                <w:sz w:val="38"/>
                <w:szCs w:val="38"/>
              </w:rPr>
              <w:t xml:space="preserve"> MÔN: </w:t>
            </w:r>
            <w:r w:rsidR="00EB4A2E">
              <w:rPr>
                <w:b/>
                <w:sz w:val="38"/>
                <w:szCs w:val="38"/>
              </w:rPr>
              <w:t>KIỂM THỬ PHẦN MỀM</w:t>
            </w:r>
          </w:p>
          <w:p w14:paraId="138B3634" w14:textId="77777777" w:rsidR="00382910" w:rsidRDefault="00382910" w:rsidP="0066097F">
            <w:pPr>
              <w:widowControl w:val="0"/>
              <w:spacing w:before="0" w:after="0" w:line="259" w:lineRule="auto"/>
              <w:ind w:left="360" w:hanging="360"/>
              <w:jc w:val="center"/>
              <w:rPr>
                <w:b/>
                <w:sz w:val="38"/>
                <w:szCs w:val="38"/>
              </w:rPr>
            </w:pPr>
          </w:p>
          <w:p w14:paraId="3AA83C43" w14:textId="77777777" w:rsidR="00706970" w:rsidRDefault="00706970" w:rsidP="0066097F">
            <w:pPr>
              <w:widowControl w:val="0"/>
              <w:spacing w:before="0" w:after="0" w:line="259" w:lineRule="auto"/>
              <w:ind w:left="360" w:hanging="360"/>
              <w:jc w:val="center"/>
              <w:rPr>
                <w:b/>
                <w:sz w:val="28"/>
                <w:szCs w:val="28"/>
              </w:rPr>
            </w:pPr>
            <w:r>
              <w:rPr>
                <w:b/>
                <w:sz w:val="28"/>
                <w:szCs w:val="28"/>
              </w:rPr>
              <w:t xml:space="preserve"> </w:t>
            </w:r>
          </w:p>
          <w:p w14:paraId="307D3F12" w14:textId="06731DBD" w:rsidR="00706970" w:rsidRPr="00706970" w:rsidRDefault="00706970" w:rsidP="0066097F">
            <w:pPr>
              <w:widowControl w:val="0"/>
              <w:spacing w:before="0" w:after="0" w:line="259" w:lineRule="auto"/>
              <w:jc w:val="center"/>
              <w:rPr>
                <w:b/>
                <w:sz w:val="28"/>
                <w:szCs w:val="28"/>
                <w:u w:val="single"/>
              </w:rPr>
            </w:pPr>
            <w:r w:rsidRPr="00706970">
              <w:rPr>
                <w:b/>
                <w:sz w:val="28"/>
                <w:szCs w:val="28"/>
                <w:u w:val="single"/>
              </w:rPr>
              <w:t xml:space="preserve">NHÓM THỰC HIỆN – </w:t>
            </w:r>
            <w:r w:rsidR="00EB537B">
              <w:rPr>
                <w:b/>
                <w:sz w:val="28"/>
                <w:szCs w:val="28"/>
                <w:u w:val="single"/>
              </w:rPr>
              <w:t>NHÓM</w:t>
            </w:r>
            <w:r w:rsidR="00846DF2">
              <w:rPr>
                <w:b/>
                <w:sz w:val="28"/>
                <w:szCs w:val="28"/>
                <w:u w:val="single"/>
              </w:rPr>
              <w:t xml:space="preserve"> </w:t>
            </w:r>
            <w:r w:rsidR="00EB4A2E">
              <w:rPr>
                <w:b/>
                <w:sz w:val="28"/>
                <w:szCs w:val="28"/>
                <w:u w:val="single"/>
              </w:rPr>
              <w:t>F2</w:t>
            </w:r>
            <w:r w:rsidRPr="00706970">
              <w:rPr>
                <w:b/>
                <w:sz w:val="28"/>
                <w:szCs w:val="28"/>
                <w:u w:val="single"/>
              </w:rPr>
              <w:t>:</w:t>
            </w:r>
          </w:p>
          <w:p w14:paraId="4FE96423" w14:textId="77777777" w:rsidR="00706970" w:rsidRPr="00706970" w:rsidRDefault="00706970" w:rsidP="0066097F">
            <w:pPr>
              <w:widowControl w:val="0"/>
              <w:spacing w:before="0" w:after="0" w:line="259" w:lineRule="auto"/>
              <w:jc w:val="center"/>
              <w:rPr>
                <w:b/>
                <w:sz w:val="28"/>
                <w:szCs w:val="28"/>
              </w:rPr>
            </w:pPr>
            <w:r w:rsidRPr="00706970">
              <w:rPr>
                <w:b/>
                <w:sz w:val="28"/>
                <w:szCs w:val="28"/>
              </w:rPr>
              <w:t>MSSV: 20120049 – HỌ TÊN: Nguyễn Hải Đăng</w:t>
            </w:r>
          </w:p>
          <w:p w14:paraId="47B3814F" w14:textId="5BE364D4" w:rsidR="00706970" w:rsidRPr="00706970" w:rsidRDefault="00706970" w:rsidP="0066097F">
            <w:pPr>
              <w:widowControl w:val="0"/>
              <w:spacing w:before="0" w:after="0" w:line="259" w:lineRule="auto"/>
              <w:jc w:val="center"/>
              <w:rPr>
                <w:b/>
                <w:sz w:val="28"/>
                <w:szCs w:val="28"/>
              </w:rPr>
            </w:pPr>
            <w:r w:rsidRPr="00706970">
              <w:rPr>
                <w:b/>
                <w:sz w:val="28"/>
                <w:szCs w:val="28"/>
              </w:rPr>
              <w:t>MSSV: 20120</w:t>
            </w:r>
            <w:r w:rsidR="00A659D9">
              <w:rPr>
                <w:b/>
                <w:sz w:val="28"/>
                <w:szCs w:val="28"/>
              </w:rPr>
              <w:t>084</w:t>
            </w:r>
            <w:r w:rsidRPr="00706970">
              <w:rPr>
                <w:b/>
                <w:sz w:val="28"/>
                <w:szCs w:val="28"/>
              </w:rPr>
              <w:t xml:space="preserve"> – HỌ TÊN: </w:t>
            </w:r>
            <w:r w:rsidR="009868CB">
              <w:rPr>
                <w:b/>
                <w:sz w:val="28"/>
                <w:szCs w:val="28"/>
              </w:rPr>
              <w:t>Nguyễn Văn Hiếu</w:t>
            </w:r>
          </w:p>
          <w:p w14:paraId="4C74916F" w14:textId="4880A42B" w:rsidR="00706970" w:rsidRPr="00706970" w:rsidRDefault="00706970" w:rsidP="0066097F">
            <w:pPr>
              <w:widowControl w:val="0"/>
              <w:spacing w:before="0" w:after="0" w:line="259" w:lineRule="auto"/>
              <w:jc w:val="center"/>
              <w:rPr>
                <w:b/>
                <w:sz w:val="28"/>
                <w:szCs w:val="28"/>
              </w:rPr>
            </w:pPr>
            <w:r w:rsidRPr="00706970">
              <w:rPr>
                <w:b/>
                <w:sz w:val="28"/>
                <w:szCs w:val="28"/>
              </w:rPr>
              <w:t>MSSV: 2</w:t>
            </w:r>
            <w:r w:rsidR="00846DF2">
              <w:rPr>
                <w:b/>
                <w:sz w:val="28"/>
                <w:szCs w:val="28"/>
              </w:rPr>
              <w:t>0120</w:t>
            </w:r>
            <w:r w:rsidR="009868CB">
              <w:rPr>
                <w:b/>
                <w:sz w:val="28"/>
                <w:szCs w:val="28"/>
              </w:rPr>
              <w:t>458</w:t>
            </w:r>
            <w:r w:rsidRPr="00706970">
              <w:rPr>
                <w:b/>
                <w:sz w:val="28"/>
                <w:szCs w:val="28"/>
              </w:rPr>
              <w:t xml:space="preserve"> – HỌ TÊN: </w:t>
            </w:r>
            <w:r w:rsidR="00EB4A2E">
              <w:rPr>
                <w:b/>
                <w:sz w:val="28"/>
                <w:szCs w:val="28"/>
              </w:rPr>
              <w:t>Hồ Sĩ Đức</w:t>
            </w:r>
          </w:p>
          <w:p w14:paraId="2EFC3215" w14:textId="3B4B5771" w:rsidR="00706970" w:rsidRPr="00706970" w:rsidRDefault="00706970" w:rsidP="0066097F">
            <w:pPr>
              <w:widowControl w:val="0"/>
              <w:spacing w:before="0" w:after="0" w:line="259" w:lineRule="auto"/>
              <w:jc w:val="center"/>
              <w:rPr>
                <w:b/>
                <w:sz w:val="28"/>
                <w:szCs w:val="28"/>
              </w:rPr>
            </w:pPr>
            <w:r w:rsidRPr="00706970">
              <w:rPr>
                <w:b/>
                <w:sz w:val="28"/>
                <w:szCs w:val="28"/>
              </w:rPr>
              <w:t xml:space="preserve">MSSV: </w:t>
            </w:r>
            <w:r w:rsidR="00EB4A2E" w:rsidRPr="00EB4A2E">
              <w:rPr>
                <w:b/>
                <w:sz w:val="28"/>
                <w:szCs w:val="28"/>
              </w:rPr>
              <w:t>20120467</w:t>
            </w:r>
            <w:r w:rsidR="00EB4A2E">
              <w:rPr>
                <w:b/>
                <w:sz w:val="28"/>
                <w:szCs w:val="28"/>
              </w:rPr>
              <w:t xml:space="preserve"> </w:t>
            </w:r>
            <w:r w:rsidRPr="00706970">
              <w:rPr>
                <w:b/>
                <w:sz w:val="28"/>
                <w:szCs w:val="28"/>
              </w:rPr>
              <w:t xml:space="preserve">– HỌ TÊN: </w:t>
            </w:r>
            <w:r w:rsidR="00EB4A2E">
              <w:rPr>
                <w:b/>
                <w:sz w:val="28"/>
                <w:szCs w:val="28"/>
              </w:rPr>
              <w:t>Nguyễn Phước Hải</w:t>
            </w:r>
          </w:p>
          <w:p w14:paraId="0608247F" w14:textId="64ABC353" w:rsidR="00706970" w:rsidRDefault="00706970" w:rsidP="0066097F">
            <w:pPr>
              <w:widowControl w:val="0"/>
              <w:spacing w:before="0" w:after="0" w:line="259" w:lineRule="auto"/>
              <w:ind w:hanging="360"/>
              <w:jc w:val="center"/>
              <w:rPr>
                <w:b/>
                <w:sz w:val="28"/>
                <w:szCs w:val="28"/>
              </w:rPr>
            </w:pPr>
          </w:p>
          <w:p w14:paraId="314CD0BE" w14:textId="468395BC" w:rsidR="00953865" w:rsidRDefault="00706970" w:rsidP="0066097F">
            <w:pPr>
              <w:widowControl w:val="0"/>
              <w:spacing w:before="0" w:after="0" w:line="259" w:lineRule="auto"/>
              <w:rPr>
                <w:b/>
                <w:sz w:val="28"/>
                <w:szCs w:val="28"/>
              </w:rPr>
            </w:pPr>
            <w:r>
              <w:rPr>
                <w:b/>
                <w:sz w:val="28"/>
                <w:szCs w:val="28"/>
              </w:rPr>
              <w:t xml:space="preserve"> </w:t>
            </w:r>
          </w:p>
          <w:p w14:paraId="34EE15A6" w14:textId="77777777" w:rsidR="001600F5" w:rsidRDefault="001600F5" w:rsidP="0066097F">
            <w:pPr>
              <w:widowControl w:val="0"/>
              <w:spacing w:before="0" w:after="0" w:line="259" w:lineRule="auto"/>
              <w:rPr>
                <w:b/>
                <w:sz w:val="28"/>
                <w:szCs w:val="28"/>
              </w:rPr>
            </w:pPr>
          </w:p>
          <w:p w14:paraId="0143B364" w14:textId="365F53BC" w:rsidR="00EB4A2E" w:rsidRDefault="00706970" w:rsidP="0066097F">
            <w:pPr>
              <w:widowControl w:val="0"/>
              <w:spacing w:before="0" w:after="0" w:line="259" w:lineRule="auto"/>
              <w:ind w:hanging="360"/>
              <w:jc w:val="center"/>
              <w:rPr>
                <w:b/>
              </w:rPr>
            </w:pPr>
            <w:r>
              <w:rPr>
                <w:b/>
              </w:rPr>
              <w:t xml:space="preserve">Giảng viên hướng dẫn: ThS. </w:t>
            </w:r>
            <w:r w:rsidR="00EB4A2E">
              <w:rPr>
                <w:b/>
              </w:rPr>
              <w:t xml:space="preserve">Trần Duy Hoàng </w:t>
            </w:r>
          </w:p>
          <w:p w14:paraId="61DC68FA" w14:textId="33EDDD05" w:rsidR="00706970" w:rsidRPr="00CD059C" w:rsidRDefault="00EB4A2E" w:rsidP="0066097F">
            <w:pPr>
              <w:widowControl w:val="0"/>
              <w:spacing w:before="0" w:after="0" w:line="259" w:lineRule="auto"/>
              <w:ind w:hanging="360"/>
              <w:jc w:val="center"/>
              <w:rPr>
                <w:b/>
              </w:rPr>
            </w:pPr>
            <w:r>
              <w:rPr>
                <w:b/>
              </w:rPr>
              <w:t>Giảng viên thực hành: ThS. Trương Phước Lộc</w:t>
            </w:r>
          </w:p>
          <w:p w14:paraId="5FB42CF7" w14:textId="37DD1164" w:rsidR="00706970" w:rsidRDefault="00706970" w:rsidP="0066097F">
            <w:pPr>
              <w:widowControl w:val="0"/>
              <w:spacing w:before="0" w:after="0" w:line="259" w:lineRule="auto"/>
              <w:ind w:hanging="360"/>
              <w:jc w:val="center"/>
              <w:rPr>
                <w:b/>
                <w:bCs/>
              </w:rPr>
            </w:pPr>
            <w:r w:rsidRPr="2AFEE861">
              <w:rPr>
                <w:b/>
                <w:bCs/>
              </w:rPr>
              <w:t>Lớp lý thuyết: 2</w:t>
            </w:r>
            <w:r w:rsidR="5C4E7CF3" w:rsidRPr="2AFEE861">
              <w:rPr>
                <w:b/>
                <w:bCs/>
              </w:rPr>
              <w:t>0</w:t>
            </w:r>
            <w:r w:rsidRPr="2AFEE861">
              <w:rPr>
                <w:b/>
                <w:bCs/>
              </w:rPr>
              <w:t>_1</w:t>
            </w:r>
          </w:p>
          <w:p w14:paraId="1E2DDA05" w14:textId="48E82AB0" w:rsidR="00706970" w:rsidRDefault="00706970" w:rsidP="0066097F">
            <w:pPr>
              <w:widowControl w:val="0"/>
              <w:spacing w:before="0" w:after="0" w:line="259" w:lineRule="auto"/>
              <w:ind w:hanging="360"/>
              <w:jc w:val="center"/>
            </w:pPr>
            <w:r>
              <w:rPr>
                <w:b/>
                <w:noProof/>
              </w:rPr>
              <mc:AlternateContent>
                <mc:Choice Requires="wps">
                  <w:drawing>
                    <wp:anchor distT="0" distB="0" distL="114300" distR="114300" simplePos="0" relativeHeight="251658240" behindDoc="0" locked="0" layoutInCell="1" allowOverlap="1" wp14:anchorId="0951B91C" wp14:editId="1F372AAF">
                      <wp:simplePos x="0" y="0"/>
                      <wp:positionH relativeFrom="column">
                        <wp:posOffset>5908040</wp:posOffset>
                      </wp:positionH>
                      <wp:positionV relativeFrom="paragraph">
                        <wp:posOffset>563880</wp:posOffset>
                      </wp:positionV>
                      <wp:extent cx="220980" cy="213360"/>
                      <wp:effectExtent l="0" t="0" r="26670" b="15240"/>
                      <wp:wrapNone/>
                      <wp:docPr id="1485515717" name="Rectangle 1485515717"/>
                      <wp:cNvGraphicFramePr/>
                      <a:graphic xmlns:a="http://schemas.openxmlformats.org/drawingml/2006/main">
                        <a:graphicData uri="http://schemas.microsoft.com/office/word/2010/wordprocessingShape">
                          <wps:wsp>
                            <wps:cNvSpPr/>
                            <wps:spPr>
                              <a:xfrm>
                                <a:off x="0" y="0"/>
                                <a:ext cx="220980" cy="21336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xmlns:w16du="http://schemas.microsoft.com/office/word/2023/wordml/word16du">
                  <w:pict>
                    <v:rect id="Rectangle 1485515717" style="position:absolute;margin-left:465.2pt;margin-top:44.4pt;width:17.4pt;height:16.8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01]" strokecolor="white [3212]" strokeweight="1pt" w14:anchorId="3D92DD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"/>
                  </w:pict>
                </mc:Fallback>
              </mc:AlternateContent>
            </w:r>
            <w:r w:rsidR="4C93E05F" w:rsidRPr="2AFEE861">
              <w:rPr>
                <w:b/>
                <w:bCs/>
              </w:rPr>
              <w:t>Học kỳ - Niên khoá: HK</w:t>
            </w:r>
            <w:r w:rsidR="6F509298" w:rsidRPr="2AFEE861">
              <w:rPr>
                <w:b/>
                <w:bCs/>
              </w:rPr>
              <w:t>1</w:t>
            </w:r>
            <w:r w:rsidR="4C93E05F" w:rsidRPr="2AFEE861">
              <w:rPr>
                <w:b/>
                <w:bCs/>
              </w:rPr>
              <w:t xml:space="preserve"> - 202</w:t>
            </w:r>
            <w:r w:rsidR="04435117" w:rsidRPr="2AFEE861">
              <w:rPr>
                <w:b/>
                <w:bCs/>
              </w:rPr>
              <w:t>3</w:t>
            </w:r>
            <w:r w:rsidR="4C93E05F" w:rsidRPr="2AFEE861">
              <w:rPr>
                <w:b/>
                <w:bCs/>
              </w:rPr>
              <w:t>-202</w:t>
            </w:r>
            <w:r w:rsidR="3FF21858" w:rsidRPr="2AFEE861">
              <w:rPr>
                <w:b/>
                <w:bCs/>
              </w:rPr>
              <w:t>4</w:t>
            </w:r>
          </w:p>
        </w:tc>
      </w:tr>
    </w:tbl>
    <w:p w14:paraId="40DB6F17" w14:textId="3484F6A5" w:rsidR="00AC0C50" w:rsidRDefault="001600F5" w:rsidP="00AC0C50">
      <w:pPr>
        <w:pStyle w:val="Title"/>
        <w:jc w:val="center"/>
      </w:pPr>
      <w:r>
        <w:lastRenderedPageBreak/>
        <w:t>MỤC LỤC</w:t>
      </w:r>
    </w:p>
    <w:p w14:paraId="02C18CE3" w14:textId="0393D9C7" w:rsidR="00493335" w:rsidRDefault="00FD32DF">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151311691" w:history="1">
        <w:r w:rsidR="00493335" w:rsidRPr="00FB703C">
          <w:rPr>
            <w:rStyle w:val="Hyperlink"/>
            <w:noProof/>
          </w:rPr>
          <w:t>I.</w:t>
        </w:r>
        <w:r w:rsidR="00493335">
          <w:rPr>
            <w:rFonts w:asciiTheme="minorHAnsi" w:eastAsiaTheme="minorEastAsia" w:hAnsiTheme="minorHAnsi"/>
            <w:b w:val="0"/>
            <w:noProof/>
            <w:sz w:val="22"/>
          </w:rPr>
          <w:tab/>
        </w:r>
        <w:r w:rsidR="00493335" w:rsidRPr="00FB703C">
          <w:rPr>
            <w:rStyle w:val="Hyperlink"/>
            <w:noProof/>
          </w:rPr>
          <w:t>Danh sách thành viên – Phân công đồ án seminar</w:t>
        </w:r>
        <w:r w:rsidR="00493335">
          <w:rPr>
            <w:noProof/>
            <w:webHidden/>
          </w:rPr>
          <w:tab/>
        </w:r>
        <w:r w:rsidR="00493335">
          <w:rPr>
            <w:noProof/>
            <w:webHidden/>
          </w:rPr>
          <w:fldChar w:fldCharType="begin"/>
        </w:r>
        <w:r w:rsidR="00493335">
          <w:rPr>
            <w:noProof/>
            <w:webHidden/>
          </w:rPr>
          <w:instrText xml:space="preserve"> PAGEREF _Toc151311691 \h </w:instrText>
        </w:r>
        <w:r w:rsidR="00493335">
          <w:rPr>
            <w:noProof/>
            <w:webHidden/>
          </w:rPr>
        </w:r>
        <w:r w:rsidR="00493335">
          <w:rPr>
            <w:noProof/>
            <w:webHidden/>
          </w:rPr>
          <w:fldChar w:fldCharType="separate"/>
        </w:r>
        <w:r w:rsidR="00493335">
          <w:rPr>
            <w:noProof/>
            <w:webHidden/>
          </w:rPr>
          <w:t>3</w:t>
        </w:r>
        <w:r w:rsidR="00493335">
          <w:rPr>
            <w:noProof/>
            <w:webHidden/>
          </w:rPr>
          <w:fldChar w:fldCharType="end"/>
        </w:r>
      </w:hyperlink>
    </w:p>
    <w:p w14:paraId="56467FB5" w14:textId="00CDF93A" w:rsidR="00493335" w:rsidRDefault="00F247B9">
      <w:pPr>
        <w:pStyle w:val="TOC1"/>
        <w:rPr>
          <w:rFonts w:asciiTheme="minorHAnsi" w:eastAsiaTheme="minorEastAsia" w:hAnsiTheme="minorHAnsi"/>
          <w:b w:val="0"/>
          <w:noProof/>
          <w:sz w:val="22"/>
        </w:rPr>
      </w:pPr>
      <w:hyperlink w:anchor="_Toc151311692" w:history="1">
        <w:r w:rsidR="00493335" w:rsidRPr="00FB703C">
          <w:rPr>
            <w:rStyle w:val="Hyperlink"/>
            <w:noProof/>
          </w:rPr>
          <w:t>II.</w:t>
        </w:r>
        <w:r w:rsidR="00493335">
          <w:rPr>
            <w:rFonts w:asciiTheme="minorHAnsi" w:eastAsiaTheme="minorEastAsia" w:hAnsiTheme="minorHAnsi"/>
            <w:b w:val="0"/>
            <w:noProof/>
            <w:sz w:val="22"/>
          </w:rPr>
          <w:tab/>
        </w:r>
        <w:r w:rsidR="00493335" w:rsidRPr="00FB703C">
          <w:rPr>
            <w:rStyle w:val="Hyperlink"/>
            <w:noProof/>
          </w:rPr>
          <w:t>Lý thuyết</w:t>
        </w:r>
        <w:r w:rsidR="00493335">
          <w:rPr>
            <w:noProof/>
            <w:webHidden/>
          </w:rPr>
          <w:tab/>
        </w:r>
        <w:r w:rsidR="00493335">
          <w:rPr>
            <w:noProof/>
            <w:webHidden/>
          </w:rPr>
          <w:fldChar w:fldCharType="begin"/>
        </w:r>
        <w:r w:rsidR="00493335">
          <w:rPr>
            <w:noProof/>
            <w:webHidden/>
          </w:rPr>
          <w:instrText xml:space="preserve"> PAGEREF _Toc151311692 \h </w:instrText>
        </w:r>
        <w:r w:rsidR="00493335">
          <w:rPr>
            <w:noProof/>
            <w:webHidden/>
          </w:rPr>
        </w:r>
        <w:r w:rsidR="00493335">
          <w:rPr>
            <w:noProof/>
            <w:webHidden/>
          </w:rPr>
          <w:fldChar w:fldCharType="separate"/>
        </w:r>
        <w:r w:rsidR="00493335">
          <w:rPr>
            <w:noProof/>
            <w:webHidden/>
          </w:rPr>
          <w:t>3</w:t>
        </w:r>
        <w:r w:rsidR="00493335">
          <w:rPr>
            <w:noProof/>
            <w:webHidden/>
          </w:rPr>
          <w:fldChar w:fldCharType="end"/>
        </w:r>
      </w:hyperlink>
    </w:p>
    <w:p w14:paraId="699E3924" w14:textId="586037A7" w:rsidR="00493335" w:rsidRDefault="00F247B9">
      <w:pPr>
        <w:pStyle w:val="TOC2"/>
        <w:tabs>
          <w:tab w:val="left" w:pos="880"/>
          <w:tab w:val="right" w:leader="dot" w:pos="9678"/>
        </w:tabs>
        <w:rPr>
          <w:rFonts w:asciiTheme="minorHAnsi" w:eastAsiaTheme="minorEastAsia" w:hAnsiTheme="minorHAnsi"/>
          <w:noProof/>
          <w:sz w:val="22"/>
        </w:rPr>
      </w:pPr>
      <w:hyperlink w:anchor="_Toc151311693" w:history="1">
        <w:r w:rsidR="00493335" w:rsidRPr="00FB703C">
          <w:rPr>
            <w:rStyle w:val="Hyperlink"/>
            <w:noProof/>
          </w:rPr>
          <w:t>1.</w:t>
        </w:r>
        <w:r w:rsidR="00493335">
          <w:rPr>
            <w:rFonts w:asciiTheme="minorHAnsi" w:eastAsiaTheme="minorEastAsia" w:hAnsiTheme="minorHAnsi"/>
            <w:noProof/>
            <w:sz w:val="22"/>
          </w:rPr>
          <w:tab/>
        </w:r>
        <w:r w:rsidR="00493335" w:rsidRPr="00FB703C">
          <w:rPr>
            <w:rStyle w:val="Hyperlink"/>
            <w:noProof/>
          </w:rPr>
          <w:t>Khái niệm automation testing và mobile automation testing.</w:t>
        </w:r>
        <w:r w:rsidR="00493335">
          <w:rPr>
            <w:noProof/>
            <w:webHidden/>
          </w:rPr>
          <w:tab/>
        </w:r>
        <w:r w:rsidR="00493335">
          <w:rPr>
            <w:noProof/>
            <w:webHidden/>
          </w:rPr>
          <w:fldChar w:fldCharType="begin"/>
        </w:r>
        <w:r w:rsidR="00493335">
          <w:rPr>
            <w:noProof/>
            <w:webHidden/>
          </w:rPr>
          <w:instrText xml:space="preserve"> PAGEREF _Toc151311693 \h </w:instrText>
        </w:r>
        <w:r w:rsidR="00493335">
          <w:rPr>
            <w:noProof/>
            <w:webHidden/>
          </w:rPr>
        </w:r>
        <w:r w:rsidR="00493335">
          <w:rPr>
            <w:noProof/>
            <w:webHidden/>
          </w:rPr>
          <w:fldChar w:fldCharType="separate"/>
        </w:r>
        <w:r w:rsidR="00493335">
          <w:rPr>
            <w:noProof/>
            <w:webHidden/>
          </w:rPr>
          <w:t>3</w:t>
        </w:r>
        <w:r w:rsidR="00493335">
          <w:rPr>
            <w:noProof/>
            <w:webHidden/>
          </w:rPr>
          <w:fldChar w:fldCharType="end"/>
        </w:r>
      </w:hyperlink>
    </w:p>
    <w:p w14:paraId="76030A9E" w14:textId="38657613" w:rsidR="00493335" w:rsidRDefault="00F247B9">
      <w:pPr>
        <w:pStyle w:val="TOC3"/>
        <w:tabs>
          <w:tab w:val="left" w:pos="1100"/>
          <w:tab w:val="right" w:leader="dot" w:pos="9678"/>
        </w:tabs>
        <w:rPr>
          <w:rFonts w:asciiTheme="minorHAnsi" w:eastAsiaTheme="minorEastAsia" w:hAnsiTheme="minorHAnsi"/>
          <w:noProof/>
          <w:sz w:val="22"/>
        </w:rPr>
      </w:pPr>
      <w:hyperlink w:anchor="_Toc151311694" w:history="1">
        <w:r w:rsidR="00493335" w:rsidRPr="00FB703C">
          <w:rPr>
            <w:rStyle w:val="Hyperlink"/>
            <w:noProof/>
          </w:rPr>
          <w:t>a.</w:t>
        </w:r>
        <w:r w:rsidR="00493335">
          <w:rPr>
            <w:rFonts w:asciiTheme="minorHAnsi" w:eastAsiaTheme="minorEastAsia" w:hAnsiTheme="minorHAnsi"/>
            <w:noProof/>
            <w:sz w:val="22"/>
          </w:rPr>
          <w:tab/>
        </w:r>
        <w:r w:rsidR="00493335" w:rsidRPr="00FB703C">
          <w:rPr>
            <w:rStyle w:val="Hyperlink"/>
            <w:noProof/>
          </w:rPr>
          <w:t>Automation testing:</w:t>
        </w:r>
        <w:r w:rsidR="00493335">
          <w:rPr>
            <w:noProof/>
            <w:webHidden/>
          </w:rPr>
          <w:tab/>
        </w:r>
        <w:r w:rsidR="00493335">
          <w:rPr>
            <w:noProof/>
            <w:webHidden/>
          </w:rPr>
          <w:fldChar w:fldCharType="begin"/>
        </w:r>
        <w:r w:rsidR="00493335">
          <w:rPr>
            <w:noProof/>
            <w:webHidden/>
          </w:rPr>
          <w:instrText xml:space="preserve"> PAGEREF _Toc151311694 \h </w:instrText>
        </w:r>
        <w:r w:rsidR="00493335">
          <w:rPr>
            <w:noProof/>
            <w:webHidden/>
          </w:rPr>
        </w:r>
        <w:r w:rsidR="00493335">
          <w:rPr>
            <w:noProof/>
            <w:webHidden/>
          </w:rPr>
          <w:fldChar w:fldCharType="separate"/>
        </w:r>
        <w:r w:rsidR="00493335">
          <w:rPr>
            <w:noProof/>
            <w:webHidden/>
          </w:rPr>
          <w:t>3</w:t>
        </w:r>
        <w:r w:rsidR="00493335">
          <w:rPr>
            <w:noProof/>
            <w:webHidden/>
          </w:rPr>
          <w:fldChar w:fldCharType="end"/>
        </w:r>
      </w:hyperlink>
    </w:p>
    <w:p w14:paraId="6DBB48DB" w14:textId="3E853112" w:rsidR="00493335" w:rsidRDefault="00F247B9">
      <w:pPr>
        <w:pStyle w:val="TOC3"/>
        <w:tabs>
          <w:tab w:val="left" w:pos="1100"/>
          <w:tab w:val="right" w:leader="dot" w:pos="9678"/>
        </w:tabs>
        <w:rPr>
          <w:rFonts w:asciiTheme="minorHAnsi" w:eastAsiaTheme="minorEastAsia" w:hAnsiTheme="minorHAnsi"/>
          <w:noProof/>
          <w:sz w:val="22"/>
        </w:rPr>
      </w:pPr>
      <w:hyperlink w:anchor="_Toc151311695" w:history="1">
        <w:r w:rsidR="00493335" w:rsidRPr="00FB703C">
          <w:rPr>
            <w:rStyle w:val="Hyperlink"/>
            <w:noProof/>
          </w:rPr>
          <w:t>b.</w:t>
        </w:r>
        <w:r w:rsidR="00493335">
          <w:rPr>
            <w:rFonts w:asciiTheme="minorHAnsi" w:eastAsiaTheme="minorEastAsia" w:hAnsiTheme="minorHAnsi"/>
            <w:noProof/>
            <w:sz w:val="22"/>
          </w:rPr>
          <w:tab/>
        </w:r>
        <w:r w:rsidR="00493335" w:rsidRPr="00FB703C">
          <w:rPr>
            <w:rStyle w:val="Hyperlink"/>
            <w:noProof/>
          </w:rPr>
          <w:t>Mobile automation testing</w:t>
        </w:r>
        <w:r w:rsidR="00493335">
          <w:rPr>
            <w:noProof/>
            <w:webHidden/>
          </w:rPr>
          <w:tab/>
        </w:r>
        <w:r w:rsidR="00493335">
          <w:rPr>
            <w:noProof/>
            <w:webHidden/>
          </w:rPr>
          <w:fldChar w:fldCharType="begin"/>
        </w:r>
        <w:r w:rsidR="00493335">
          <w:rPr>
            <w:noProof/>
            <w:webHidden/>
          </w:rPr>
          <w:instrText xml:space="preserve"> PAGEREF _Toc151311695 \h </w:instrText>
        </w:r>
        <w:r w:rsidR="00493335">
          <w:rPr>
            <w:noProof/>
            <w:webHidden/>
          </w:rPr>
        </w:r>
        <w:r w:rsidR="00493335">
          <w:rPr>
            <w:noProof/>
            <w:webHidden/>
          </w:rPr>
          <w:fldChar w:fldCharType="separate"/>
        </w:r>
        <w:r w:rsidR="00493335">
          <w:rPr>
            <w:noProof/>
            <w:webHidden/>
          </w:rPr>
          <w:t>3</w:t>
        </w:r>
        <w:r w:rsidR="00493335">
          <w:rPr>
            <w:noProof/>
            <w:webHidden/>
          </w:rPr>
          <w:fldChar w:fldCharType="end"/>
        </w:r>
      </w:hyperlink>
    </w:p>
    <w:p w14:paraId="44E6E455" w14:textId="5539AAD7" w:rsidR="00493335" w:rsidRDefault="00F247B9">
      <w:pPr>
        <w:pStyle w:val="TOC2"/>
        <w:tabs>
          <w:tab w:val="left" w:pos="880"/>
          <w:tab w:val="right" w:leader="dot" w:pos="9678"/>
        </w:tabs>
        <w:rPr>
          <w:rFonts w:asciiTheme="minorHAnsi" w:eastAsiaTheme="minorEastAsia" w:hAnsiTheme="minorHAnsi"/>
          <w:noProof/>
          <w:sz w:val="22"/>
        </w:rPr>
      </w:pPr>
      <w:hyperlink w:anchor="_Toc151311696" w:history="1">
        <w:r w:rsidR="00493335" w:rsidRPr="00FB703C">
          <w:rPr>
            <w:rStyle w:val="Hyperlink"/>
            <w:noProof/>
          </w:rPr>
          <w:t>2.</w:t>
        </w:r>
        <w:r w:rsidR="00493335">
          <w:rPr>
            <w:rFonts w:asciiTheme="minorHAnsi" w:eastAsiaTheme="minorEastAsia" w:hAnsiTheme="minorHAnsi"/>
            <w:noProof/>
            <w:sz w:val="22"/>
          </w:rPr>
          <w:tab/>
        </w:r>
        <w:r w:rsidR="00493335" w:rsidRPr="00FB703C">
          <w:rPr>
            <w:rStyle w:val="Hyperlink"/>
            <w:noProof/>
          </w:rPr>
          <w:t>Quy trình của mobile automation testing.</w:t>
        </w:r>
        <w:r w:rsidR="00493335">
          <w:rPr>
            <w:noProof/>
            <w:webHidden/>
          </w:rPr>
          <w:tab/>
        </w:r>
        <w:r w:rsidR="00493335">
          <w:rPr>
            <w:noProof/>
            <w:webHidden/>
          </w:rPr>
          <w:fldChar w:fldCharType="begin"/>
        </w:r>
        <w:r w:rsidR="00493335">
          <w:rPr>
            <w:noProof/>
            <w:webHidden/>
          </w:rPr>
          <w:instrText xml:space="preserve"> PAGEREF _Toc151311696 \h </w:instrText>
        </w:r>
        <w:r w:rsidR="00493335">
          <w:rPr>
            <w:noProof/>
            <w:webHidden/>
          </w:rPr>
        </w:r>
        <w:r w:rsidR="00493335">
          <w:rPr>
            <w:noProof/>
            <w:webHidden/>
          </w:rPr>
          <w:fldChar w:fldCharType="separate"/>
        </w:r>
        <w:r w:rsidR="00493335">
          <w:rPr>
            <w:noProof/>
            <w:webHidden/>
          </w:rPr>
          <w:t>4</w:t>
        </w:r>
        <w:r w:rsidR="00493335">
          <w:rPr>
            <w:noProof/>
            <w:webHidden/>
          </w:rPr>
          <w:fldChar w:fldCharType="end"/>
        </w:r>
      </w:hyperlink>
    </w:p>
    <w:p w14:paraId="68D26492" w14:textId="1D73B5EA" w:rsidR="00493335" w:rsidRDefault="00F247B9">
      <w:pPr>
        <w:pStyle w:val="TOC2"/>
        <w:tabs>
          <w:tab w:val="left" w:pos="880"/>
          <w:tab w:val="right" w:leader="dot" w:pos="9678"/>
        </w:tabs>
        <w:rPr>
          <w:rFonts w:asciiTheme="minorHAnsi" w:eastAsiaTheme="minorEastAsia" w:hAnsiTheme="minorHAnsi"/>
          <w:noProof/>
          <w:sz w:val="22"/>
        </w:rPr>
      </w:pPr>
      <w:hyperlink w:anchor="_Toc151311697" w:history="1">
        <w:r w:rsidR="00493335" w:rsidRPr="00FB703C">
          <w:rPr>
            <w:rStyle w:val="Hyperlink"/>
            <w:noProof/>
          </w:rPr>
          <w:t>3.</w:t>
        </w:r>
        <w:r w:rsidR="00493335">
          <w:rPr>
            <w:rFonts w:asciiTheme="minorHAnsi" w:eastAsiaTheme="minorEastAsia" w:hAnsiTheme="minorHAnsi"/>
            <w:noProof/>
            <w:sz w:val="22"/>
          </w:rPr>
          <w:tab/>
        </w:r>
        <w:r w:rsidR="00493335" w:rsidRPr="00FB703C">
          <w:rPr>
            <w:rStyle w:val="Hyperlink"/>
            <w:noProof/>
          </w:rPr>
          <w:t>Lợi ích và nhược điểm.</w:t>
        </w:r>
        <w:r w:rsidR="00493335">
          <w:rPr>
            <w:noProof/>
            <w:webHidden/>
          </w:rPr>
          <w:tab/>
        </w:r>
        <w:r w:rsidR="00493335">
          <w:rPr>
            <w:noProof/>
            <w:webHidden/>
          </w:rPr>
          <w:fldChar w:fldCharType="begin"/>
        </w:r>
        <w:r w:rsidR="00493335">
          <w:rPr>
            <w:noProof/>
            <w:webHidden/>
          </w:rPr>
          <w:instrText xml:space="preserve"> PAGEREF _Toc151311697 \h </w:instrText>
        </w:r>
        <w:r w:rsidR="00493335">
          <w:rPr>
            <w:noProof/>
            <w:webHidden/>
          </w:rPr>
        </w:r>
        <w:r w:rsidR="00493335">
          <w:rPr>
            <w:noProof/>
            <w:webHidden/>
          </w:rPr>
          <w:fldChar w:fldCharType="separate"/>
        </w:r>
        <w:r w:rsidR="00493335">
          <w:rPr>
            <w:noProof/>
            <w:webHidden/>
          </w:rPr>
          <w:t>5</w:t>
        </w:r>
        <w:r w:rsidR="00493335">
          <w:rPr>
            <w:noProof/>
            <w:webHidden/>
          </w:rPr>
          <w:fldChar w:fldCharType="end"/>
        </w:r>
      </w:hyperlink>
    </w:p>
    <w:p w14:paraId="6A69311E" w14:textId="4FA61C73" w:rsidR="00493335" w:rsidRDefault="00F247B9">
      <w:pPr>
        <w:pStyle w:val="TOC3"/>
        <w:tabs>
          <w:tab w:val="left" w:pos="1100"/>
          <w:tab w:val="right" w:leader="dot" w:pos="9678"/>
        </w:tabs>
        <w:rPr>
          <w:rFonts w:asciiTheme="minorHAnsi" w:eastAsiaTheme="minorEastAsia" w:hAnsiTheme="minorHAnsi"/>
          <w:noProof/>
          <w:sz w:val="22"/>
        </w:rPr>
      </w:pPr>
      <w:hyperlink w:anchor="_Toc151311698" w:history="1">
        <w:r w:rsidR="00493335" w:rsidRPr="00FB703C">
          <w:rPr>
            <w:rStyle w:val="Hyperlink"/>
            <w:noProof/>
          </w:rPr>
          <w:t>a.</w:t>
        </w:r>
        <w:r w:rsidR="00493335">
          <w:rPr>
            <w:rFonts w:asciiTheme="minorHAnsi" w:eastAsiaTheme="minorEastAsia" w:hAnsiTheme="minorHAnsi"/>
            <w:noProof/>
            <w:sz w:val="22"/>
          </w:rPr>
          <w:tab/>
        </w:r>
        <w:r w:rsidR="00493335" w:rsidRPr="00FB703C">
          <w:rPr>
            <w:rStyle w:val="Hyperlink"/>
            <w:noProof/>
          </w:rPr>
          <w:t>Lợi ích</w:t>
        </w:r>
        <w:r w:rsidR="00493335">
          <w:rPr>
            <w:noProof/>
            <w:webHidden/>
          </w:rPr>
          <w:tab/>
        </w:r>
        <w:r w:rsidR="00493335">
          <w:rPr>
            <w:noProof/>
            <w:webHidden/>
          </w:rPr>
          <w:fldChar w:fldCharType="begin"/>
        </w:r>
        <w:r w:rsidR="00493335">
          <w:rPr>
            <w:noProof/>
            <w:webHidden/>
          </w:rPr>
          <w:instrText xml:space="preserve"> PAGEREF _Toc151311698 \h </w:instrText>
        </w:r>
        <w:r w:rsidR="00493335">
          <w:rPr>
            <w:noProof/>
            <w:webHidden/>
          </w:rPr>
        </w:r>
        <w:r w:rsidR="00493335">
          <w:rPr>
            <w:noProof/>
            <w:webHidden/>
          </w:rPr>
          <w:fldChar w:fldCharType="separate"/>
        </w:r>
        <w:r w:rsidR="00493335">
          <w:rPr>
            <w:noProof/>
            <w:webHidden/>
          </w:rPr>
          <w:t>5</w:t>
        </w:r>
        <w:r w:rsidR="00493335">
          <w:rPr>
            <w:noProof/>
            <w:webHidden/>
          </w:rPr>
          <w:fldChar w:fldCharType="end"/>
        </w:r>
      </w:hyperlink>
    </w:p>
    <w:p w14:paraId="608E444E" w14:textId="4A3BDE59" w:rsidR="00493335" w:rsidRDefault="00F247B9">
      <w:pPr>
        <w:pStyle w:val="TOC3"/>
        <w:tabs>
          <w:tab w:val="left" w:pos="1100"/>
          <w:tab w:val="right" w:leader="dot" w:pos="9678"/>
        </w:tabs>
        <w:rPr>
          <w:rFonts w:asciiTheme="minorHAnsi" w:eastAsiaTheme="minorEastAsia" w:hAnsiTheme="minorHAnsi"/>
          <w:noProof/>
          <w:sz w:val="22"/>
        </w:rPr>
      </w:pPr>
      <w:hyperlink w:anchor="_Toc151311699" w:history="1">
        <w:r w:rsidR="00493335" w:rsidRPr="00FB703C">
          <w:rPr>
            <w:rStyle w:val="Hyperlink"/>
            <w:noProof/>
          </w:rPr>
          <w:t>b.</w:t>
        </w:r>
        <w:r w:rsidR="00493335">
          <w:rPr>
            <w:rFonts w:asciiTheme="minorHAnsi" w:eastAsiaTheme="minorEastAsia" w:hAnsiTheme="minorHAnsi"/>
            <w:noProof/>
            <w:sz w:val="22"/>
          </w:rPr>
          <w:tab/>
        </w:r>
        <w:r w:rsidR="00493335" w:rsidRPr="00FB703C">
          <w:rPr>
            <w:rStyle w:val="Hyperlink"/>
            <w:noProof/>
          </w:rPr>
          <w:t>Nhược điểm</w:t>
        </w:r>
        <w:r w:rsidR="00493335">
          <w:rPr>
            <w:noProof/>
            <w:webHidden/>
          </w:rPr>
          <w:tab/>
        </w:r>
        <w:r w:rsidR="00493335">
          <w:rPr>
            <w:noProof/>
            <w:webHidden/>
          </w:rPr>
          <w:fldChar w:fldCharType="begin"/>
        </w:r>
        <w:r w:rsidR="00493335">
          <w:rPr>
            <w:noProof/>
            <w:webHidden/>
          </w:rPr>
          <w:instrText xml:space="preserve"> PAGEREF _Toc151311699 \h </w:instrText>
        </w:r>
        <w:r w:rsidR="00493335">
          <w:rPr>
            <w:noProof/>
            <w:webHidden/>
          </w:rPr>
        </w:r>
        <w:r w:rsidR="00493335">
          <w:rPr>
            <w:noProof/>
            <w:webHidden/>
          </w:rPr>
          <w:fldChar w:fldCharType="separate"/>
        </w:r>
        <w:r w:rsidR="00493335">
          <w:rPr>
            <w:noProof/>
            <w:webHidden/>
          </w:rPr>
          <w:t>6</w:t>
        </w:r>
        <w:r w:rsidR="00493335">
          <w:rPr>
            <w:noProof/>
            <w:webHidden/>
          </w:rPr>
          <w:fldChar w:fldCharType="end"/>
        </w:r>
      </w:hyperlink>
    </w:p>
    <w:p w14:paraId="4CDF6091" w14:textId="62B09CA1" w:rsidR="00493335" w:rsidRDefault="00F247B9">
      <w:pPr>
        <w:pStyle w:val="TOC2"/>
        <w:tabs>
          <w:tab w:val="left" w:pos="880"/>
          <w:tab w:val="right" w:leader="dot" w:pos="9678"/>
        </w:tabs>
        <w:rPr>
          <w:rFonts w:asciiTheme="minorHAnsi" w:eastAsiaTheme="minorEastAsia" w:hAnsiTheme="minorHAnsi"/>
          <w:noProof/>
          <w:sz w:val="22"/>
        </w:rPr>
      </w:pPr>
      <w:hyperlink w:anchor="_Toc151311700" w:history="1">
        <w:r w:rsidR="00493335" w:rsidRPr="00FB703C">
          <w:rPr>
            <w:rStyle w:val="Hyperlink"/>
            <w:noProof/>
          </w:rPr>
          <w:t>4.</w:t>
        </w:r>
        <w:r w:rsidR="00493335">
          <w:rPr>
            <w:rFonts w:asciiTheme="minorHAnsi" w:eastAsiaTheme="minorEastAsia" w:hAnsiTheme="minorHAnsi"/>
            <w:noProof/>
            <w:sz w:val="22"/>
          </w:rPr>
          <w:tab/>
        </w:r>
        <w:r w:rsidR="00493335" w:rsidRPr="00FB703C">
          <w:rPr>
            <w:rStyle w:val="Hyperlink"/>
            <w:noProof/>
          </w:rPr>
          <w:t>Những trường hợp nào nên dùng Automation Testing cho ứng dụng Mobile?</w:t>
        </w:r>
        <w:r w:rsidR="00493335">
          <w:rPr>
            <w:noProof/>
            <w:webHidden/>
          </w:rPr>
          <w:tab/>
        </w:r>
        <w:r w:rsidR="00493335">
          <w:rPr>
            <w:noProof/>
            <w:webHidden/>
          </w:rPr>
          <w:fldChar w:fldCharType="begin"/>
        </w:r>
        <w:r w:rsidR="00493335">
          <w:rPr>
            <w:noProof/>
            <w:webHidden/>
          </w:rPr>
          <w:instrText xml:space="preserve"> PAGEREF _Toc151311700 \h </w:instrText>
        </w:r>
        <w:r w:rsidR="00493335">
          <w:rPr>
            <w:noProof/>
            <w:webHidden/>
          </w:rPr>
        </w:r>
        <w:r w:rsidR="00493335">
          <w:rPr>
            <w:noProof/>
            <w:webHidden/>
          </w:rPr>
          <w:fldChar w:fldCharType="separate"/>
        </w:r>
        <w:r w:rsidR="00493335">
          <w:rPr>
            <w:noProof/>
            <w:webHidden/>
          </w:rPr>
          <w:t>6</w:t>
        </w:r>
        <w:r w:rsidR="00493335">
          <w:rPr>
            <w:noProof/>
            <w:webHidden/>
          </w:rPr>
          <w:fldChar w:fldCharType="end"/>
        </w:r>
      </w:hyperlink>
    </w:p>
    <w:p w14:paraId="30887AA9" w14:textId="5DCB44A7" w:rsidR="00493335" w:rsidRDefault="00F247B9">
      <w:pPr>
        <w:pStyle w:val="TOC2"/>
        <w:tabs>
          <w:tab w:val="left" w:pos="880"/>
          <w:tab w:val="right" w:leader="dot" w:pos="9678"/>
        </w:tabs>
        <w:rPr>
          <w:rFonts w:asciiTheme="minorHAnsi" w:eastAsiaTheme="minorEastAsia" w:hAnsiTheme="minorHAnsi"/>
          <w:noProof/>
          <w:sz w:val="22"/>
        </w:rPr>
      </w:pPr>
      <w:hyperlink w:anchor="_Toc151311701" w:history="1">
        <w:r w:rsidR="00493335" w:rsidRPr="00FB703C">
          <w:rPr>
            <w:rStyle w:val="Hyperlink"/>
            <w:noProof/>
          </w:rPr>
          <w:t>5.</w:t>
        </w:r>
        <w:r w:rsidR="00493335">
          <w:rPr>
            <w:rFonts w:asciiTheme="minorHAnsi" w:eastAsiaTheme="minorEastAsia" w:hAnsiTheme="minorHAnsi"/>
            <w:noProof/>
            <w:sz w:val="22"/>
          </w:rPr>
          <w:tab/>
        </w:r>
        <w:r w:rsidR="00493335" w:rsidRPr="00FB703C">
          <w:rPr>
            <w:rStyle w:val="Hyperlink"/>
            <w:noProof/>
          </w:rPr>
          <w:t>So sánh các công cụ mobile automation testing.</w:t>
        </w:r>
        <w:r w:rsidR="00493335">
          <w:rPr>
            <w:noProof/>
            <w:webHidden/>
          </w:rPr>
          <w:tab/>
        </w:r>
        <w:r w:rsidR="00493335">
          <w:rPr>
            <w:noProof/>
            <w:webHidden/>
          </w:rPr>
          <w:fldChar w:fldCharType="begin"/>
        </w:r>
        <w:r w:rsidR="00493335">
          <w:rPr>
            <w:noProof/>
            <w:webHidden/>
          </w:rPr>
          <w:instrText xml:space="preserve"> PAGEREF _Toc151311701 \h </w:instrText>
        </w:r>
        <w:r w:rsidR="00493335">
          <w:rPr>
            <w:noProof/>
            <w:webHidden/>
          </w:rPr>
        </w:r>
        <w:r w:rsidR="00493335">
          <w:rPr>
            <w:noProof/>
            <w:webHidden/>
          </w:rPr>
          <w:fldChar w:fldCharType="separate"/>
        </w:r>
        <w:r w:rsidR="00493335">
          <w:rPr>
            <w:noProof/>
            <w:webHidden/>
          </w:rPr>
          <w:t>7</w:t>
        </w:r>
        <w:r w:rsidR="00493335">
          <w:rPr>
            <w:noProof/>
            <w:webHidden/>
          </w:rPr>
          <w:fldChar w:fldCharType="end"/>
        </w:r>
      </w:hyperlink>
    </w:p>
    <w:p w14:paraId="7ED67304" w14:textId="0EE636FA" w:rsidR="00493335" w:rsidRDefault="00F247B9">
      <w:pPr>
        <w:pStyle w:val="TOC3"/>
        <w:tabs>
          <w:tab w:val="left" w:pos="1100"/>
          <w:tab w:val="right" w:leader="dot" w:pos="9678"/>
        </w:tabs>
        <w:rPr>
          <w:rFonts w:asciiTheme="minorHAnsi" w:eastAsiaTheme="minorEastAsia" w:hAnsiTheme="minorHAnsi"/>
          <w:noProof/>
          <w:sz w:val="22"/>
        </w:rPr>
      </w:pPr>
      <w:hyperlink w:anchor="_Toc151311702" w:history="1">
        <w:r w:rsidR="00493335" w:rsidRPr="00FB703C">
          <w:rPr>
            <w:rStyle w:val="Hyperlink"/>
            <w:noProof/>
          </w:rPr>
          <w:t>a.</w:t>
        </w:r>
        <w:r w:rsidR="00493335">
          <w:rPr>
            <w:rFonts w:asciiTheme="minorHAnsi" w:eastAsiaTheme="minorEastAsia" w:hAnsiTheme="minorHAnsi"/>
            <w:noProof/>
            <w:sz w:val="22"/>
          </w:rPr>
          <w:tab/>
        </w:r>
        <w:r w:rsidR="00493335" w:rsidRPr="00FB703C">
          <w:rPr>
            <w:rStyle w:val="Hyperlink"/>
            <w:noProof/>
          </w:rPr>
          <w:t>Katalon</w:t>
        </w:r>
        <w:r w:rsidR="00493335">
          <w:rPr>
            <w:noProof/>
            <w:webHidden/>
          </w:rPr>
          <w:tab/>
        </w:r>
        <w:r w:rsidR="00493335">
          <w:rPr>
            <w:noProof/>
            <w:webHidden/>
          </w:rPr>
          <w:fldChar w:fldCharType="begin"/>
        </w:r>
        <w:r w:rsidR="00493335">
          <w:rPr>
            <w:noProof/>
            <w:webHidden/>
          </w:rPr>
          <w:instrText xml:space="preserve"> PAGEREF _Toc151311702 \h </w:instrText>
        </w:r>
        <w:r w:rsidR="00493335">
          <w:rPr>
            <w:noProof/>
            <w:webHidden/>
          </w:rPr>
        </w:r>
        <w:r w:rsidR="00493335">
          <w:rPr>
            <w:noProof/>
            <w:webHidden/>
          </w:rPr>
          <w:fldChar w:fldCharType="separate"/>
        </w:r>
        <w:r w:rsidR="00493335">
          <w:rPr>
            <w:noProof/>
            <w:webHidden/>
          </w:rPr>
          <w:t>7</w:t>
        </w:r>
        <w:r w:rsidR="00493335">
          <w:rPr>
            <w:noProof/>
            <w:webHidden/>
          </w:rPr>
          <w:fldChar w:fldCharType="end"/>
        </w:r>
      </w:hyperlink>
    </w:p>
    <w:p w14:paraId="0407678E" w14:textId="1A2DE594" w:rsidR="00493335" w:rsidRDefault="00F247B9">
      <w:pPr>
        <w:pStyle w:val="TOC3"/>
        <w:tabs>
          <w:tab w:val="left" w:pos="1100"/>
          <w:tab w:val="right" w:leader="dot" w:pos="9678"/>
        </w:tabs>
        <w:rPr>
          <w:rFonts w:asciiTheme="minorHAnsi" w:eastAsiaTheme="minorEastAsia" w:hAnsiTheme="minorHAnsi"/>
          <w:noProof/>
          <w:sz w:val="22"/>
        </w:rPr>
      </w:pPr>
      <w:hyperlink w:anchor="_Toc151311703" w:history="1">
        <w:r w:rsidR="00493335" w:rsidRPr="00FB703C">
          <w:rPr>
            <w:rStyle w:val="Hyperlink"/>
            <w:noProof/>
          </w:rPr>
          <w:t>b.</w:t>
        </w:r>
        <w:r w:rsidR="00493335">
          <w:rPr>
            <w:rFonts w:asciiTheme="minorHAnsi" w:eastAsiaTheme="minorEastAsia" w:hAnsiTheme="minorHAnsi"/>
            <w:noProof/>
            <w:sz w:val="22"/>
          </w:rPr>
          <w:tab/>
        </w:r>
        <w:r w:rsidR="00493335" w:rsidRPr="00FB703C">
          <w:rPr>
            <w:rStyle w:val="Hyperlink"/>
            <w:noProof/>
          </w:rPr>
          <w:t>Appium</w:t>
        </w:r>
        <w:r w:rsidR="00493335">
          <w:rPr>
            <w:noProof/>
            <w:webHidden/>
          </w:rPr>
          <w:tab/>
        </w:r>
        <w:r w:rsidR="00493335">
          <w:rPr>
            <w:noProof/>
            <w:webHidden/>
          </w:rPr>
          <w:fldChar w:fldCharType="begin"/>
        </w:r>
        <w:r w:rsidR="00493335">
          <w:rPr>
            <w:noProof/>
            <w:webHidden/>
          </w:rPr>
          <w:instrText xml:space="preserve"> PAGEREF _Toc151311703 \h </w:instrText>
        </w:r>
        <w:r w:rsidR="00493335">
          <w:rPr>
            <w:noProof/>
            <w:webHidden/>
          </w:rPr>
        </w:r>
        <w:r w:rsidR="00493335">
          <w:rPr>
            <w:noProof/>
            <w:webHidden/>
          </w:rPr>
          <w:fldChar w:fldCharType="separate"/>
        </w:r>
        <w:r w:rsidR="00493335">
          <w:rPr>
            <w:noProof/>
            <w:webHidden/>
          </w:rPr>
          <w:t>8</w:t>
        </w:r>
        <w:r w:rsidR="00493335">
          <w:rPr>
            <w:noProof/>
            <w:webHidden/>
          </w:rPr>
          <w:fldChar w:fldCharType="end"/>
        </w:r>
      </w:hyperlink>
    </w:p>
    <w:p w14:paraId="2B1C52E2" w14:textId="79802DBD" w:rsidR="00493335" w:rsidRDefault="00F247B9">
      <w:pPr>
        <w:pStyle w:val="TOC3"/>
        <w:tabs>
          <w:tab w:val="left" w:pos="1100"/>
          <w:tab w:val="right" w:leader="dot" w:pos="9678"/>
        </w:tabs>
        <w:rPr>
          <w:rFonts w:asciiTheme="minorHAnsi" w:eastAsiaTheme="minorEastAsia" w:hAnsiTheme="minorHAnsi"/>
          <w:noProof/>
          <w:sz w:val="22"/>
        </w:rPr>
      </w:pPr>
      <w:hyperlink w:anchor="_Toc151311704" w:history="1">
        <w:r w:rsidR="00493335" w:rsidRPr="00FB703C">
          <w:rPr>
            <w:rStyle w:val="Hyperlink"/>
            <w:noProof/>
          </w:rPr>
          <w:t>c.</w:t>
        </w:r>
        <w:r w:rsidR="00493335">
          <w:rPr>
            <w:rFonts w:asciiTheme="minorHAnsi" w:eastAsiaTheme="minorEastAsia" w:hAnsiTheme="minorHAnsi"/>
            <w:noProof/>
            <w:sz w:val="22"/>
          </w:rPr>
          <w:tab/>
        </w:r>
        <w:r w:rsidR="00493335" w:rsidRPr="00FB703C">
          <w:rPr>
            <w:rStyle w:val="Hyperlink"/>
            <w:noProof/>
          </w:rPr>
          <w:t>TestComplete</w:t>
        </w:r>
        <w:r w:rsidR="00493335">
          <w:rPr>
            <w:noProof/>
            <w:webHidden/>
          </w:rPr>
          <w:tab/>
        </w:r>
        <w:r w:rsidR="00493335">
          <w:rPr>
            <w:noProof/>
            <w:webHidden/>
          </w:rPr>
          <w:fldChar w:fldCharType="begin"/>
        </w:r>
        <w:r w:rsidR="00493335">
          <w:rPr>
            <w:noProof/>
            <w:webHidden/>
          </w:rPr>
          <w:instrText xml:space="preserve"> PAGEREF _Toc151311704 \h </w:instrText>
        </w:r>
        <w:r w:rsidR="00493335">
          <w:rPr>
            <w:noProof/>
            <w:webHidden/>
          </w:rPr>
        </w:r>
        <w:r w:rsidR="00493335">
          <w:rPr>
            <w:noProof/>
            <w:webHidden/>
          </w:rPr>
          <w:fldChar w:fldCharType="separate"/>
        </w:r>
        <w:r w:rsidR="00493335">
          <w:rPr>
            <w:noProof/>
            <w:webHidden/>
          </w:rPr>
          <w:t>9</w:t>
        </w:r>
        <w:r w:rsidR="00493335">
          <w:rPr>
            <w:noProof/>
            <w:webHidden/>
          </w:rPr>
          <w:fldChar w:fldCharType="end"/>
        </w:r>
      </w:hyperlink>
    </w:p>
    <w:p w14:paraId="78A46697" w14:textId="1E102B7D" w:rsidR="00493335" w:rsidRDefault="00F247B9">
      <w:pPr>
        <w:pStyle w:val="TOC3"/>
        <w:tabs>
          <w:tab w:val="left" w:pos="1100"/>
          <w:tab w:val="right" w:leader="dot" w:pos="9678"/>
        </w:tabs>
        <w:rPr>
          <w:rFonts w:asciiTheme="minorHAnsi" w:eastAsiaTheme="minorEastAsia" w:hAnsiTheme="minorHAnsi"/>
          <w:noProof/>
          <w:sz w:val="22"/>
        </w:rPr>
      </w:pPr>
      <w:hyperlink w:anchor="_Toc151311705" w:history="1">
        <w:r w:rsidR="00493335" w:rsidRPr="00FB703C">
          <w:rPr>
            <w:rStyle w:val="Hyperlink"/>
            <w:noProof/>
          </w:rPr>
          <w:t>d.</w:t>
        </w:r>
        <w:r w:rsidR="00493335">
          <w:rPr>
            <w:rFonts w:asciiTheme="minorHAnsi" w:eastAsiaTheme="minorEastAsia" w:hAnsiTheme="minorHAnsi"/>
            <w:noProof/>
            <w:sz w:val="22"/>
          </w:rPr>
          <w:tab/>
        </w:r>
        <w:r w:rsidR="00493335" w:rsidRPr="00FB703C">
          <w:rPr>
            <w:rStyle w:val="Hyperlink"/>
            <w:noProof/>
          </w:rPr>
          <w:t>Ranorex Studio</w:t>
        </w:r>
        <w:r w:rsidR="00493335">
          <w:rPr>
            <w:noProof/>
            <w:webHidden/>
          </w:rPr>
          <w:tab/>
        </w:r>
        <w:r w:rsidR="00493335">
          <w:rPr>
            <w:noProof/>
            <w:webHidden/>
          </w:rPr>
          <w:fldChar w:fldCharType="begin"/>
        </w:r>
        <w:r w:rsidR="00493335">
          <w:rPr>
            <w:noProof/>
            <w:webHidden/>
          </w:rPr>
          <w:instrText xml:space="preserve"> PAGEREF _Toc151311705 \h </w:instrText>
        </w:r>
        <w:r w:rsidR="00493335">
          <w:rPr>
            <w:noProof/>
            <w:webHidden/>
          </w:rPr>
        </w:r>
        <w:r w:rsidR="00493335">
          <w:rPr>
            <w:noProof/>
            <w:webHidden/>
          </w:rPr>
          <w:fldChar w:fldCharType="separate"/>
        </w:r>
        <w:r w:rsidR="00493335">
          <w:rPr>
            <w:noProof/>
            <w:webHidden/>
          </w:rPr>
          <w:t>11</w:t>
        </w:r>
        <w:r w:rsidR="00493335">
          <w:rPr>
            <w:noProof/>
            <w:webHidden/>
          </w:rPr>
          <w:fldChar w:fldCharType="end"/>
        </w:r>
      </w:hyperlink>
    </w:p>
    <w:p w14:paraId="56009B6D" w14:textId="3D276852" w:rsidR="00493335" w:rsidRDefault="00F247B9">
      <w:pPr>
        <w:pStyle w:val="TOC3"/>
        <w:tabs>
          <w:tab w:val="left" w:pos="1100"/>
          <w:tab w:val="right" w:leader="dot" w:pos="9678"/>
        </w:tabs>
        <w:rPr>
          <w:rFonts w:asciiTheme="minorHAnsi" w:eastAsiaTheme="minorEastAsia" w:hAnsiTheme="minorHAnsi"/>
          <w:noProof/>
          <w:sz w:val="22"/>
        </w:rPr>
      </w:pPr>
      <w:hyperlink w:anchor="_Toc151311706" w:history="1">
        <w:r w:rsidR="00493335" w:rsidRPr="00FB703C">
          <w:rPr>
            <w:rStyle w:val="Hyperlink"/>
            <w:noProof/>
          </w:rPr>
          <w:t>e.</w:t>
        </w:r>
        <w:r w:rsidR="00493335">
          <w:rPr>
            <w:rFonts w:asciiTheme="minorHAnsi" w:eastAsiaTheme="minorEastAsia" w:hAnsiTheme="minorHAnsi"/>
            <w:noProof/>
            <w:sz w:val="22"/>
          </w:rPr>
          <w:tab/>
        </w:r>
        <w:r w:rsidR="00493335" w:rsidRPr="00FB703C">
          <w:rPr>
            <w:rStyle w:val="Hyperlink"/>
            <w:noProof/>
          </w:rPr>
          <w:t>Nightwatch.js</w:t>
        </w:r>
        <w:r w:rsidR="00493335">
          <w:rPr>
            <w:noProof/>
            <w:webHidden/>
          </w:rPr>
          <w:tab/>
        </w:r>
        <w:r w:rsidR="00493335">
          <w:rPr>
            <w:noProof/>
            <w:webHidden/>
          </w:rPr>
          <w:fldChar w:fldCharType="begin"/>
        </w:r>
        <w:r w:rsidR="00493335">
          <w:rPr>
            <w:noProof/>
            <w:webHidden/>
          </w:rPr>
          <w:instrText xml:space="preserve"> PAGEREF _Toc151311706 \h </w:instrText>
        </w:r>
        <w:r w:rsidR="00493335">
          <w:rPr>
            <w:noProof/>
            <w:webHidden/>
          </w:rPr>
        </w:r>
        <w:r w:rsidR="00493335">
          <w:rPr>
            <w:noProof/>
            <w:webHidden/>
          </w:rPr>
          <w:fldChar w:fldCharType="separate"/>
        </w:r>
        <w:r w:rsidR="00493335">
          <w:rPr>
            <w:noProof/>
            <w:webHidden/>
          </w:rPr>
          <w:t>13</w:t>
        </w:r>
        <w:r w:rsidR="00493335">
          <w:rPr>
            <w:noProof/>
            <w:webHidden/>
          </w:rPr>
          <w:fldChar w:fldCharType="end"/>
        </w:r>
      </w:hyperlink>
    </w:p>
    <w:p w14:paraId="70578614" w14:textId="483D4735" w:rsidR="00493335" w:rsidRDefault="00F247B9">
      <w:pPr>
        <w:pStyle w:val="TOC3"/>
        <w:tabs>
          <w:tab w:val="left" w:pos="1100"/>
          <w:tab w:val="right" w:leader="dot" w:pos="9678"/>
        </w:tabs>
        <w:rPr>
          <w:rFonts w:asciiTheme="minorHAnsi" w:eastAsiaTheme="minorEastAsia" w:hAnsiTheme="minorHAnsi"/>
          <w:noProof/>
          <w:sz w:val="22"/>
        </w:rPr>
      </w:pPr>
      <w:hyperlink w:anchor="_Toc151311707" w:history="1">
        <w:r w:rsidR="00493335" w:rsidRPr="00FB703C">
          <w:rPr>
            <w:rStyle w:val="Hyperlink"/>
            <w:noProof/>
          </w:rPr>
          <w:t>f.</w:t>
        </w:r>
        <w:r w:rsidR="00493335">
          <w:rPr>
            <w:rFonts w:asciiTheme="minorHAnsi" w:eastAsiaTheme="minorEastAsia" w:hAnsiTheme="minorHAnsi"/>
            <w:noProof/>
            <w:sz w:val="22"/>
          </w:rPr>
          <w:tab/>
        </w:r>
        <w:r w:rsidR="00493335" w:rsidRPr="00FB703C">
          <w:rPr>
            <w:rStyle w:val="Hyperlink"/>
            <w:noProof/>
          </w:rPr>
          <w:t>Espresso</w:t>
        </w:r>
        <w:r w:rsidR="00493335">
          <w:rPr>
            <w:noProof/>
            <w:webHidden/>
          </w:rPr>
          <w:tab/>
        </w:r>
        <w:r w:rsidR="00493335">
          <w:rPr>
            <w:noProof/>
            <w:webHidden/>
          </w:rPr>
          <w:fldChar w:fldCharType="begin"/>
        </w:r>
        <w:r w:rsidR="00493335">
          <w:rPr>
            <w:noProof/>
            <w:webHidden/>
          </w:rPr>
          <w:instrText xml:space="preserve"> PAGEREF _Toc151311707 \h </w:instrText>
        </w:r>
        <w:r w:rsidR="00493335">
          <w:rPr>
            <w:noProof/>
            <w:webHidden/>
          </w:rPr>
        </w:r>
        <w:r w:rsidR="00493335">
          <w:rPr>
            <w:noProof/>
            <w:webHidden/>
          </w:rPr>
          <w:fldChar w:fldCharType="separate"/>
        </w:r>
        <w:r w:rsidR="00493335">
          <w:rPr>
            <w:noProof/>
            <w:webHidden/>
          </w:rPr>
          <w:t>15</w:t>
        </w:r>
        <w:r w:rsidR="00493335">
          <w:rPr>
            <w:noProof/>
            <w:webHidden/>
          </w:rPr>
          <w:fldChar w:fldCharType="end"/>
        </w:r>
      </w:hyperlink>
    </w:p>
    <w:p w14:paraId="68BF932A" w14:textId="672A4C6D" w:rsidR="00493335" w:rsidRDefault="00F247B9">
      <w:pPr>
        <w:pStyle w:val="TOC3"/>
        <w:tabs>
          <w:tab w:val="left" w:pos="1100"/>
          <w:tab w:val="right" w:leader="dot" w:pos="9678"/>
        </w:tabs>
        <w:rPr>
          <w:rFonts w:asciiTheme="minorHAnsi" w:eastAsiaTheme="minorEastAsia" w:hAnsiTheme="minorHAnsi"/>
          <w:noProof/>
          <w:sz w:val="22"/>
        </w:rPr>
      </w:pPr>
      <w:hyperlink w:anchor="_Toc151311708" w:history="1">
        <w:r w:rsidR="00493335" w:rsidRPr="00FB703C">
          <w:rPr>
            <w:rStyle w:val="Hyperlink"/>
            <w:noProof/>
          </w:rPr>
          <w:t>g.</w:t>
        </w:r>
        <w:r w:rsidR="00493335">
          <w:rPr>
            <w:rFonts w:asciiTheme="minorHAnsi" w:eastAsiaTheme="minorEastAsia" w:hAnsiTheme="minorHAnsi"/>
            <w:noProof/>
            <w:sz w:val="22"/>
          </w:rPr>
          <w:tab/>
        </w:r>
        <w:r w:rsidR="00493335" w:rsidRPr="00FB703C">
          <w:rPr>
            <w:rStyle w:val="Hyperlink"/>
            <w:noProof/>
          </w:rPr>
          <w:t>Quantum</w:t>
        </w:r>
        <w:r w:rsidR="00493335">
          <w:rPr>
            <w:noProof/>
            <w:webHidden/>
          </w:rPr>
          <w:tab/>
        </w:r>
        <w:r w:rsidR="00493335">
          <w:rPr>
            <w:noProof/>
            <w:webHidden/>
          </w:rPr>
          <w:fldChar w:fldCharType="begin"/>
        </w:r>
        <w:r w:rsidR="00493335">
          <w:rPr>
            <w:noProof/>
            <w:webHidden/>
          </w:rPr>
          <w:instrText xml:space="preserve"> PAGEREF _Toc151311708 \h </w:instrText>
        </w:r>
        <w:r w:rsidR="00493335">
          <w:rPr>
            <w:noProof/>
            <w:webHidden/>
          </w:rPr>
        </w:r>
        <w:r w:rsidR="00493335">
          <w:rPr>
            <w:noProof/>
            <w:webHidden/>
          </w:rPr>
          <w:fldChar w:fldCharType="separate"/>
        </w:r>
        <w:r w:rsidR="00493335">
          <w:rPr>
            <w:noProof/>
            <w:webHidden/>
          </w:rPr>
          <w:t>17</w:t>
        </w:r>
        <w:r w:rsidR="00493335">
          <w:rPr>
            <w:noProof/>
            <w:webHidden/>
          </w:rPr>
          <w:fldChar w:fldCharType="end"/>
        </w:r>
      </w:hyperlink>
    </w:p>
    <w:p w14:paraId="187DB3A9" w14:textId="0EA4E523" w:rsidR="00493335" w:rsidRDefault="00F247B9">
      <w:pPr>
        <w:pStyle w:val="TOC3"/>
        <w:tabs>
          <w:tab w:val="left" w:pos="1100"/>
          <w:tab w:val="right" w:leader="dot" w:pos="9678"/>
        </w:tabs>
        <w:rPr>
          <w:rFonts w:asciiTheme="minorHAnsi" w:eastAsiaTheme="minorEastAsia" w:hAnsiTheme="minorHAnsi"/>
          <w:noProof/>
          <w:sz w:val="22"/>
        </w:rPr>
      </w:pPr>
      <w:hyperlink w:anchor="_Toc151311709" w:history="1">
        <w:r w:rsidR="00493335" w:rsidRPr="00FB703C">
          <w:rPr>
            <w:rStyle w:val="Hyperlink"/>
            <w:noProof/>
          </w:rPr>
          <w:t>h.</w:t>
        </w:r>
        <w:r w:rsidR="00493335">
          <w:rPr>
            <w:rFonts w:asciiTheme="minorHAnsi" w:eastAsiaTheme="minorEastAsia" w:hAnsiTheme="minorHAnsi"/>
            <w:noProof/>
            <w:sz w:val="22"/>
          </w:rPr>
          <w:tab/>
        </w:r>
        <w:r w:rsidR="00493335" w:rsidRPr="00FB703C">
          <w:rPr>
            <w:rStyle w:val="Hyperlink"/>
            <w:noProof/>
          </w:rPr>
          <w:t>Kobiton</w:t>
        </w:r>
        <w:r w:rsidR="00493335">
          <w:rPr>
            <w:noProof/>
            <w:webHidden/>
          </w:rPr>
          <w:tab/>
        </w:r>
        <w:r w:rsidR="00493335">
          <w:rPr>
            <w:noProof/>
            <w:webHidden/>
          </w:rPr>
          <w:fldChar w:fldCharType="begin"/>
        </w:r>
        <w:r w:rsidR="00493335">
          <w:rPr>
            <w:noProof/>
            <w:webHidden/>
          </w:rPr>
          <w:instrText xml:space="preserve"> PAGEREF _Toc151311709 \h </w:instrText>
        </w:r>
        <w:r w:rsidR="00493335">
          <w:rPr>
            <w:noProof/>
            <w:webHidden/>
          </w:rPr>
        </w:r>
        <w:r w:rsidR="00493335">
          <w:rPr>
            <w:noProof/>
            <w:webHidden/>
          </w:rPr>
          <w:fldChar w:fldCharType="separate"/>
        </w:r>
        <w:r w:rsidR="00493335">
          <w:rPr>
            <w:noProof/>
            <w:webHidden/>
          </w:rPr>
          <w:t>18</w:t>
        </w:r>
        <w:r w:rsidR="00493335">
          <w:rPr>
            <w:noProof/>
            <w:webHidden/>
          </w:rPr>
          <w:fldChar w:fldCharType="end"/>
        </w:r>
      </w:hyperlink>
    </w:p>
    <w:p w14:paraId="29622879" w14:textId="02B050DE" w:rsidR="00493335" w:rsidRDefault="00F247B9">
      <w:pPr>
        <w:pStyle w:val="TOC3"/>
        <w:tabs>
          <w:tab w:val="left" w:pos="880"/>
          <w:tab w:val="right" w:leader="dot" w:pos="9678"/>
        </w:tabs>
        <w:rPr>
          <w:rFonts w:asciiTheme="minorHAnsi" w:eastAsiaTheme="minorEastAsia" w:hAnsiTheme="minorHAnsi"/>
          <w:noProof/>
          <w:sz w:val="22"/>
        </w:rPr>
      </w:pPr>
      <w:hyperlink w:anchor="_Toc151311710" w:history="1">
        <w:r w:rsidR="00493335" w:rsidRPr="00FB703C">
          <w:rPr>
            <w:rStyle w:val="Hyperlink"/>
            <w:noProof/>
          </w:rPr>
          <w:t>i.</w:t>
        </w:r>
        <w:r w:rsidR="00493335">
          <w:rPr>
            <w:rFonts w:asciiTheme="minorHAnsi" w:eastAsiaTheme="minorEastAsia" w:hAnsiTheme="minorHAnsi"/>
            <w:noProof/>
            <w:sz w:val="22"/>
          </w:rPr>
          <w:tab/>
        </w:r>
        <w:r w:rsidR="00493335" w:rsidRPr="00FB703C">
          <w:rPr>
            <w:rStyle w:val="Hyperlink"/>
            <w:noProof/>
          </w:rPr>
          <w:t>Robotium</w:t>
        </w:r>
        <w:r w:rsidR="00493335">
          <w:rPr>
            <w:noProof/>
            <w:webHidden/>
          </w:rPr>
          <w:tab/>
        </w:r>
        <w:r w:rsidR="00493335">
          <w:rPr>
            <w:noProof/>
            <w:webHidden/>
          </w:rPr>
          <w:fldChar w:fldCharType="begin"/>
        </w:r>
        <w:r w:rsidR="00493335">
          <w:rPr>
            <w:noProof/>
            <w:webHidden/>
          </w:rPr>
          <w:instrText xml:space="preserve"> PAGEREF _Toc151311710 \h </w:instrText>
        </w:r>
        <w:r w:rsidR="00493335">
          <w:rPr>
            <w:noProof/>
            <w:webHidden/>
          </w:rPr>
        </w:r>
        <w:r w:rsidR="00493335">
          <w:rPr>
            <w:noProof/>
            <w:webHidden/>
          </w:rPr>
          <w:fldChar w:fldCharType="separate"/>
        </w:r>
        <w:r w:rsidR="00493335">
          <w:rPr>
            <w:noProof/>
            <w:webHidden/>
          </w:rPr>
          <w:t>19</w:t>
        </w:r>
        <w:r w:rsidR="00493335">
          <w:rPr>
            <w:noProof/>
            <w:webHidden/>
          </w:rPr>
          <w:fldChar w:fldCharType="end"/>
        </w:r>
      </w:hyperlink>
    </w:p>
    <w:p w14:paraId="35B767C6" w14:textId="22AE5389" w:rsidR="00493335" w:rsidRDefault="00F247B9">
      <w:pPr>
        <w:pStyle w:val="TOC3"/>
        <w:tabs>
          <w:tab w:val="left" w:pos="880"/>
          <w:tab w:val="right" w:leader="dot" w:pos="9678"/>
        </w:tabs>
        <w:rPr>
          <w:rFonts w:asciiTheme="minorHAnsi" w:eastAsiaTheme="minorEastAsia" w:hAnsiTheme="minorHAnsi"/>
          <w:noProof/>
          <w:sz w:val="22"/>
        </w:rPr>
      </w:pPr>
      <w:hyperlink w:anchor="_Toc151311711" w:history="1">
        <w:r w:rsidR="00493335" w:rsidRPr="00FB703C">
          <w:rPr>
            <w:rStyle w:val="Hyperlink"/>
            <w:noProof/>
          </w:rPr>
          <w:t>j.</w:t>
        </w:r>
        <w:r w:rsidR="00493335">
          <w:rPr>
            <w:rFonts w:asciiTheme="minorHAnsi" w:eastAsiaTheme="minorEastAsia" w:hAnsiTheme="minorHAnsi"/>
            <w:noProof/>
            <w:sz w:val="22"/>
          </w:rPr>
          <w:tab/>
        </w:r>
        <w:r w:rsidR="00493335" w:rsidRPr="00FB703C">
          <w:rPr>
            <w:rStyle w:val="Hyperlink"/>
            <w:noProof/>
          </w:rPr>
          <w:t>AcceLQ</w:t>
        </w:r>
        <w:r w:rsidR="00493335">
          <w:rPr>
            <w:noProof/>
            <w:webHidden/>
          </w:rPr>
          <w:tab/>
        </w:r>
        <w:r w:rsidR="00493335">
          <w:rPr>
            <w:noProof/>
            <w:webHidden/>
          </w:rPr>
          <w:fldChar w:fldCharType="begin"/>
        </w:r>
        <w:r w:rsidR="00493335">
          <w:rPr>
            <w:noProof/>
            <w:webHidden/>
          </w:rPr>
          <w:instrText xml:space="preserve"> PAGEREF _Toc151311711 \h </w:instrText>
        </w:r>
        <w:r w:rsidR="00493335">
          <w:rPr>
            <w:noProof/>
            <w:webHidden/>
          </w:rPr>
        </w:r>
        <w:r w:rsidR="00493335">
          <w:rPr>
            <w:noProof/>
            <w:webHidden/>
          </w:rPr>
          <w:fldChar w:fldCharType="separate"/>
        </w:r>
        <w:r w:rsidR="00493335">
          <w:rPr>
            <w:noProof/>
            <w:webHidden/>
          </w:rPr>
          <w:t>19</w:t>
        </w:r>
        <w:r w:rsidR="00493335">
          <w:rPr>
            <w:noProof/>
            <w:webHidden/>
          </w:rPr>
          <w:fldChar w:fldCharType="end"/>
        </w:r>
      </w:hyperlink>
    </w:p>
    <w:p w14:paraId="5814EB26" w14:textId="3B973A34" w:rsidR="00493335" w:rsidRDefault="00F247B9">
      <w:pPr>
        <w:pStyle w:val="TOC2"/>
        <w:tabs>
          <w:tab w:val="left" w:pos="880"/>
          <w:tab w:val="right" w:leader="dot" w:pos="9678"/>
        </w:tabs>
        <w:rPr>
          <w:rFonts w:asciiTheme="minorHAnsi" w:eastAsiaTheme="minorEastAsia" w:hAnsiTheme="minorHAnsi"/>
          <w:noProof/>
          <w:sz w:val="22"/>
        </w:rPr>
      </w:pPr>
      <w:hyperlink w:anchor="_Toc151311712" w:history="1">
        <w:r w:rsidR="00493335" w:rsidRPr="00FB703C">
          <w:rPr>
            <w:rStyle w:val="Hyperlink"/>
            <w:noProof/>
          </w:rPr>
          <w:t>6.</w:t>
        </w:r>
        <w:r w:rsidR="00493335">
          <w:rPr>
            <w:rFonts w:asciiTheme="minorHAnsi" w:eastAsiaTheme="minorEastAsia" w:hAnsiTheme="minorHAnsi"/>
            <w:noProof/>
            <w:sz w:val="22"/>
          </w:rPr>
          <w:tab/>
        </w:r>
        <w:r w:rsidR="00493335" w:rsidRPr="00FB703C">
          <w:rPr>
            <w:rStyle w:val="Hyperlink"/>
            <w:noProof/>
          </w:rPr>
          <w:t>Bảng so sánh các công cụ kiểm thử.</w:t>
        </w:r>
        <w:r w:rsidR="00493335">
          <w:rPr>
            <w:noProof/>
            <w:webHidden/>
          </w:rPr>
          <w:tab/>
        </w:r>
        <w:r w:rsidR="00493335">
          <w:rPr>
            <w:noProof/>
            <w:webHidden/>
          </w:rPr>
          <w:fldChar w:fldCharType="begin"/>
        </w:r>
        <w:r w:rsidR="00493335">
          <w:rPr>
            <w:noProof/>
            <w:webHidden/>
          </w:rPr>
          <w:instrText xml:space="preserve"> PAGEREF _Toc151311712 \h </w:instrText>
        </w:r>
        <w:r w:rsidR="00493335">
          <w:rPr>
            <w:noProof/>
            <w:webHidden/>
          </w:rPr>
        </w:r>
        <w:r w:rsidR="00493335">
          <w:rPr>
            <w:noProof/>
            <w:webHidden/>
          </w:rPr>
          <w:fldChar w:fldCharType="separate"/>
        </w:r>
        <w:r w:rsidR="00493335">
          <w:rPr>
            <w:noProof/>
            <w:webHidden/>
          </w:rPr>
          <w:t>21</w:t>
        </w:r>
        <w:r w:rsidR="00493335">
          <w:rPr>
            <w:noProof/>
            <w:webHidden/>
          </w:rPr>
          <w:fldChar w:fldCharType="end"/>
        </w:r>
      </w:hyperlink>
    </w:p>
    <w:p w14:paraId="358DF0F0" w14:textId="3E0D31DC" w:rsidR="00493335" w:rsidRDefault="00F247B9">
      <w:pPr>
        <w:pStyle w:val="TOC1"/>
        <w:rPr>
          <w:rFonts w:asciiTheme="minorHAnsi" w:eastAsiaTheme="minorEastAsia" w:hAnsiTheme="minorHAnsi"/>
          <w:b w:val="0"/>
          <w:noProof/>
          <w:sz w:val="22"/>
        </w:rPr>
      </w:pPr>
      <w:hyperlink w:anchor="_Toc151311713" w:history="1">
        <w:r w:rsidR="00493335" w:rsidRPr="00FB703C">
          <w:rPr>
            <w:rStyle w:val="Hyperlink"/>
            <w:noProof/>
          </w:rPr>
          <w:t>III.</w:t>
        </w:r>
        <w:r w:rsidR="00493335">
          <w:rPr>
            <w:rFonts w:asciiTheme="minorHAnsi" w:eastAsiaTheme="minorEastAsia" w:hAnsiTheme="minorHAnsi"/>
            <w:b w:val="0"/>
            <w:noProof/>
            <w:sz w:val="22"/>
          </w:rPr>
          <w:tab/>
        </w:r>
        <w:r w:rsidR="00493335" w:rsidRPr="00FB703C">
          <w:rPr>
            <w:rStyle w:val="Hyperlink"/>
            <w:noProof/>
          </w:rPr>
          <w:t>Demo thực tế</w:t>
        </w:r>
        <w:r w:rsidR="00493335">
          <w:rPr>
            <w:noProof/>
            <w:webHidden/>
          </w:rPr>
          <w:tab/>
        </w:r>
        <w:r w:rsidR="00493335">
          <w:rPr>
            <w:noProof/>
            <w:webHidden/>
          </w:rPr>
          <w:fldChar w:fldCharType="begin"/>
        </w:r>
        <w:r w:rsidR="00493335">
          <w:rPr>
            <w:noProof/>
            <w:webHidden/>
          </w:rPr>
          <w:instrText xml:space="preserve"> PAGEREF _Toc151311713 \h </w:instrText>
        </w:r>
        <w:r w:rsidR="00493335">
          <w:rPr>
            <w:noProof/>
            <w:webHidden/>
          </w:rPr>
        </w:r>
        <w:r w:rsidR="00493335">
          <w:rPr>
            <w:noProof/>
            <w:webHidden/>
          </w:rPr>
          <w:fldChar w:fldCharType="separate"/>
        </w:r>
        <w:r w:rsidR="00493335">
          <w:rPr>
            <w:noProof/>
            <w:webHidden/>
          </w:rPr>
          <w:t>24</w:t>
        </w:r>
        <w:r w:rsidR="00493335">
          <w:rPr>
            <w:noProof/>
            <w:webHidden/>
          </w:rPr>
          <w:fldChar w:fldCharType="end"/>
        </w:r>
      </w:hyperlink>
    </w:p>
    <w:p w14:paraId="216102C1" w14:textId="4397F7CA" w:rsidR="00493335" w:rsidRDefault="00F247B9">
      <w:pPr>
        <w:pStyle w:val="TOC2"/>
        <w:tabs>
          <w:tab w:val="left" w:pos="880"/>
          <w:tab w:val="right" w:leader="dot" w:pos="9678"/>
        </w:tabs>
        <w:rPr>
          <w:rFonts w:asciiTheme="minorHAnsi" w:eastAsiaTheme="minorEastAsia" w:hAnsiTheme="minorHAnsi"/>
          <w:noProof/>
          <w:sz w:val="22"/>
        </w:rPr>
      </w:pPr>
      <w:hyperlink w:anchor="_Toc151311714" w:history="1">
        <w:r w:rsidR="00493335" w:rsidRPr="00FB703C">
          <w:rPr>
            <w:rStyle w:val="Hyperlink"/>
            <w:noProof/>
          </w:rPr>
          <w:t>1.</w:t>
        </w:r>
        <w:r w:rsidR="00493335">
          <w:rPr>
            <w:rFonts w:asciiTheme="minorHAnsi" w:eastAsiaTheme="minorEastAsia" w:hAnsiTheme="minorHAnsi"/>
            <w:noProof/>
            <w:sz w:val="22"/>
          </w:rPr>
          <w:tab/>
        </w:r>
        <w:r w:rsidR="00493335" w:rsidRPr="00FB703C">
          <w:rPr>
            <w:rStyle w:val="Hyperlink"/>
            <w:noProof/>
          </w:rPr>
          <w:t>Appium – Kịch bản 1</w:t>
        </w:r>
        <w:r w:rsidR="00493335">
          <w:rPr>
            <w:noProof/>
            <w:webHidden/>
          </w:rPr>
          <w:tab/>
        </w:r>
        <w:r w:rsidR="00493335">
          <w:rPr>
            <w:noProof/>
            <w:webHidden/>
          </w:rPr>
          <w:fldChar w:fldCharType="begin"/>
        </w:r>
        <w:r w:rsidR="00493335">
          <w:rPr>
            <w:noProof/>
            <w:webHidden/>
          </w:rPr>
          <w:instrText xml:space="preserve"> PAGEREF _Toc151311714 \h </w:instrText>
        </w:r>
        <w:r w:rsidR="00493335">
          <w:rPr>
            <w:noProof/>
            <w:webHidden/>
          </w:rPr>
        </w:r>
        <w:r w:rsidR="00493335">
          <w:rPr>
            <w:noProof/>
            <w:webHidden/>
          </w:rPr>
          <w:fldChar w:fldCharType="separate"/>
        </w:r>
        <w:r w:rsidR="00493335">
          <w:rPr>
            <w:noProof/>
            <w:webHidden/>
          </w:rPr>
          <w:t>24</w:t>
        </w:r>
        <w:r w:rsidR="00493335">
          <w:rPr>
            <w:noProof/>
            <w:webHidden/>
          </w:rPr>
          <w:fldChar w:fldCharType="end"/>
        </w:r>
      </w:hyperlink>
    </w:p>
    <w:p w14:paraId="60105A2C" w14:textId="21B3583E" w:rsidR="00846DF2" w:rsidRDefault="00FD32DF" w:rsidP="00FD32DF">
      <w:pPr>
        <w:pStyle w:val="Heading1"/>
      </w:pPr>
      <w:r>
        <w:fldChar w:fldCharType="end"/>
      </w:r>
      <w:bookmarkStart w:id="0" w:name="_Toc147091383"/>
      <w:bookmarkStart w:id="1" w:name="_Toc148962980"/>
      <w:bookmarkStart w:id="2" w:name="_Toc151311691"/>
      <w:r w:rsidR="7262C587">
        <w:t xml:space="preserve">Danh sách thành viên – Phân công </w:t>
      </w:r>
      <w:bookmarkEnd w:id="0"/>
      <w:r w:rsidR="0055580E">
        <w:t>đồ án seminar</w:t>
      </w:r>
      <w:bookmarkEnd w:id="1"/>
      <w:bookmarkEnd w:id="2"/>
    </w:p>
    <w:tbl>
      <w:tblPr>
        <w:tblStyle w:val="TableGrid"/>
        <w:tblW w:w="0" w:type="auto"/>
        <w:tblLook w:val="04A0" w:firstRow="1" w:lastRow="0" w:firstColumn="1" w:lastColumn="0" w:noHBand="0" w:noVBand="1"/>
      </w:tblPr>
      <w:tblGrid>
        <w:gridCol w:w="2695"/>
        <w:gridCol w:w="2430"/>
        <w:gridCol w:w="4553"/>
      </w:tblGrid>
      <w:tr w:rsidR="009A2D65" w14:paraId="49F5368D" w14:textId="77777777" w:rsidTr="003D12DC">
        <w:tc>
          <w:tcPr>
            <w:tcW w:w="2695" w:type="dxa"/>
          </w:tcPr>
          <w:p w14:paraId="120FB825" w14:textId="1161BA10" w:rsidR="009A2D65" w:rsidRPr="00AD3E67" w:rsidRDefault="009A2D65" w:rsidP="009A2D65">
            <w:pPr>
              <w:jc w:val="center"/>
              <w:rPr>
                <w:b/>
                <w:bCs/>
              </w:rPr>
            </w:pPr>
            <w:r w:rsidRPr="00AD3E67">
              <w:rPr>
                <w:b/>
                <w:bCs/>
              </w:rPr>
              <w:t>Họ và tên</w:t>
            </w:r>
          </w:p>
        </w:tc>
        <w:tc>
          <w:tcPr>
            <w:tcW w:w="2430" w:type="dxa"/>
          </w:tcPr>
          <w:p w14:paraId="00182741" w14:textId="456CCFEB" w:rsidR="009A2D65" w:rsidRPr="00AD3E67" w:rsidRDefault="009A2D65" w:rsidP="009A2D65">
            <w:pPr>
              <w:jc w:val="center"/>
              <w:rPr>
                <w:b/>
                <w:bCs/>
              </w:rPr>
            </w:pPr>
            <w:r w:rsidRPr="00AD3E67">
              <w:rPr>
                <w:b/>
                <w:bCs/>
              </w:rPr>
              <w:t>Mã số sinh viên</w:t>
            </w:r>
          </w:p>
        </w:tc>
        <w:tc>
          <w:tcPr>
            <w:tcW w:w="4553" w:type="dxa"/>
          </w:tcPr>
          <w:p w14:paraId="39A6AADA" w14:textId="76DF00BD" w:rsidR="009A2D65" w:rsidRPr="00AD3E67" w:rsidRDefault="009A2D65" w:rsidP="009A2D65">
            <w:pPr>
              <w:jc w:val="center"/>
              <w:rPr>
                <w:b/>
                <w:bCs/>
              </w:rPr>
            </w:pPr>
            <w:r w:rsidRPr="00AD3E67">
              <w:rPr>
                <w:b/>
                <w:bCs/>
              </w:rPr>
              <w:t>Phân công</w:t>
            </w:r>
          </w:p>
        </w:tc>
      </w:tr>
      <w:tr w:rsidR="009A2D65" w14:paraId="14CFDBC6" w14:textId="77777777" w:rsidTr="003D12DC">
        <w:tc>
          <w:tcPr>
            <w:tcW w:w="2695" w:type="dxa"/>
          </w:tcPr>
          <w:p w14:paraId="5F3AA007" w14:textId="043C2E9A" w:rsidR="009A2D65" w:rsidRDefault="005F5603" w:rsidP="009A2D65">
            <w:pPr>
              <w:jc w:val="center"/>
            </w:pPr>
            <w:r>
              <w:t>Nguyễn Hải Đăng</w:t>
            </w:r>
          </w:p>
        </w:tc>
        <w:tc>
          <w:tcPr>
            <w:tcW w:w="2430" w:type="dxa"/>
          </w:tcPr>
          <w:p w14:paraId="671A2074" w14:textId="01907E5A" w:rsidR="009A2D65" w:rsidRDefault="005F5603" w:rsidP="009A2D65">
            <w:pPr>
              <w:jc w:val="center"/>
            </w:pPr>
            <w:r>
              <w:t>20120049</w:t>
            </w:r>
          </w:p>
        </w:tc>
        <w:tc>
          <w:tcPr>
            <w:tcW w:w="4553" w:type="dxa"/>
          </w:tcPr>
          <w:p w14:paraId="705C0244" w14:textId="28692956" w:rsidR="009A2D65" w:rsidRDefault="0071715F" w:rsidP="0071715F">
            <w:pPr>
              <w:jc w:val="center"/>
            </w:pPr>
            <w:r>
              <w:t>Viết tài liệu + Slide mục 1, 3, 5c, 5d</w:t>
            </w:r>
          </w:p>
        </w:tc>
      </w:tr>
      <w:tr w:rsidR="0071715F" w14:paraId="1EF8CDD9" w14:textId="77777777" w:rsidTr="003D12DC">
        <w:tc>
          <w:tcPr>
            <w:tcW w:w="2695" w:type="dxa"/>
          </w:tcPr>
          <w:p w14:paraId="052EF228" w14:textId="315BABFD" w:rsidR="0071715F" w:rsidRDefault="0071715F" w:rsidP="0071715F">
            <w:pPr>
              <w:jc w:val="center"/>
            </w:pPr>
            <w:r>
              <w:t>Nguyễn Văn Hiếu</w:t>
            </w:r>
          </w:p>
        </w:tc>
        <w:tc>
          <w:tcPr>
            <w:tcW w:w="2430" w:type="dxa"/>
          </w:tcPr>
          <w:p w14:paraId="750C96FC" w14:textId="7354DC2F" w:rsidR="0071715F" w:rsidRDefault="0071715F" w:rsidP="0071715F">
            <w:pPr>
              <w:jc w:val="center"/>
            </w:pPr>
            <w:r>
              <w:t>20120084</w:t>
            </w:r>
          </w:p>
        </w:tc>
        <w:tc>
          <w:tcPr>
            <w:tcW w:w="4553" w:type="dxa"/>
          </w:tcPr>
          <w:p w14:paraId="7F09330F" w14:textId="26B891FA" w:rsidR="0071715F" w:rsidRDefault="0071715F" w:rsidP="0071715F">
            <w:pPr>
              <w:jc w:val="center"/>
            </w:pPr>
            <w:r>
              <w:t>Viết tài liệu + Slide mục 2, 4, 5</w:t>
            </w:r>
            <w:r w:rsidR="004D67C4">
              <w:t>h</w:t>
            </w:r>
            <w:r>
              <w:t>, 5</w:t>
            </w:r>
            <w:r w:rsidR="004D67C4">
              <w:t>j</w:t>
            </w:r>
          </w:p>
        </w:tc>
      </w:tr>
      <w:tr w:rsidR="0071715F" w14:paraId="5158C1AA" w14:textId="77777777" w:rsidTr="003D12DC">
        <w:tc>
          <w:tcPr>
            <w:tcW w:w="2695" w:type="dxa"/>
          </w:tcPr>
          <w:p w14:paraId="49FDBA00" w14:textId="09193D1E" w:rsidR="0071715F" w:rsidRDefault="0071715F" w:rsidP="0071715F">
            <w:pPr>
              <w:jc w:val="center"/>
            </w:pPr>
            <w:r>
              <w:t>Hồ Sĩ Đức</w:t>
            </w:r>
          </w:p>
        </w:tc>
        <w:tc>
          <w:tcPr>
            <w:tcW w:w="2430" w:type="dxa"/>
          </w:tcPr>
          <w:p w14:paraId="25D5665F" w14:textId="5429BB6D" w:rsidR="0071715F" w:rsidRDefault="0071715F" w:rsidP="0071715F">
            <w:pPr>
              <w:jc w:val="center"/>
            </w:pPr>
            <w:r>
              <w:t>20120458</w:t>
            </w:r>
          </w:p>
        </w:tc>
        <w:tc>
          <w:tcPr>
            <w:tcW w:w="4553" w:type="dxa"/>
          </w:tcPr>
          <w:p w14:paraId="06C51239" w14:textId="02DFFDDD" w:rsidR="0071715F" w:rsidRDefault="004D67C4" w:rsidP="004D67C4">
            <w:pPr>
              <w:jc w:val="center"/>
            </w:pPr>
            <w:r>
              <w:t>Viết tài liệu + Slide mục 5</w:t>
            </w:r>
            <w:r w:rsidR="002C3277">
              <w:t>a, 5g, 5i</w:t>
            </w:r>
          </w:p>
        </w:tc>
      </w:tr>
      <w:tr w:rsidR="0071715F" w14:paraId="071174F8" w14:textId="77777777" w:rsidTr="003D12DC">
        <w:tc>
          <w:tcPr>
            <w:tcW w:w="2695" w:type="dxa"/>
          </w:tcPr>
          <w:p w14:paraId="550A6FFF" w14:textId="245DA3DE" w:rsidR="0071715F" w:rsidRDefault="0071715F" w:rsidP="0071715F">
            <w:pPr>
              <w:jc w:val="center"/>
            </w:pPr>
            <w:r>
              <w:t>Nguyễn Phước Hải</w:t>
            </w:r>
          </w:p>
        </w:tc>
        <w:tc>
          <w:tcPr>
            <w:tcW w:w="2430" w:type="dxa"/>
          </w:tcPr>
          <w:p w14:paraId="0C77704B" w14:textId="08321BAF" w:rsidR="0071715F" w:rsidRDefault="0071715F" w:rsidP="0071715F">
            <w:pPr>
              <w:jc w:val="center"/>
            </w:pPr>
            <w:r>
              <w:t>20120467</w:t>
            </w:r>
          </w:p>
        </w:tc>
        <w:tc>
          <w:tcPr>
            <w:tcW w:w="4553" w:type="dxa"/>
          </w:tcPr>
          <w:p w14:paraId="5D1B9AE0" w14:textId="6E486BF8" w:rsidR="0071715F" w:rsidRDefault="002C3277" w:rsidP="002C3277">
            <w:pPr>
              <w:jc w:val="center"/>
            </w:pPr>
            <w:r>
              <w:t>Viết tài liệu + Slide mục 5</w:t>
            </w:r>
            <w:r w:rsidR="00033614">
              <w:t>b, 5e, 5f</w:t>
            </w:r>
          </w:p>
        </w:tc>
      </w:tr>
    </w:tbl>
    <w:p w14:paraId="41C5E655" w14:textId="114AEF19" w:rsidR="7E2895CD" w:rsidRDefault="00B55012" w:rsidP="00B55012">
      <w:pPr>
        <w:pStyle w:val="Heading1"/>
      </w:pPr>
      <w:bookmarkStart w:id="3" w:name="_Toc148962981"/>
      <w:bookmarkStart w:id="4" w:name="_Toc151311692"/>
      <w:r>
        <w:t>Lý thuyết</w:t>
      </w:r>
      <w:bookmarkEnd w:id="3"/>
      <w:bookmarkEnd w:id="4"/>
    </w:p>
    <w:p w14:paraId="39296822" w14:textId="006A5B53" w:rsidR="008803C3" w:rsidRDefault="00677039" w:rsidP="00677039">
      <w:pPr>
        <w:pStyle w:val="Heading2"/>
      </w:pPr>
      <w:bookmarkStart w:id="5" w:name="_Toc151311693"/>
      <w:r>
        <w:t>Khái niệm automation testing và mobile automation testing.</w:t>
      </w:r>
      <w:bookmarkEnd w:id="5"/>
    </w:p>
    <w:p w14:paraId="4387C31E" w14:textId="5A07D028" w:rsidR="0061268F" w:rsidRDefault="0061268F" w:rsidP="00C46E80">
      <w:pPr>
        <w:pStyle w:val="Heading3"/>
      </w:pPr>
      <w:bookmarkStart w:id="6" w:name="_Toc151311694"/>
      <w:r>
        <w:t>Automation testing:</w:t>
      </w:r>
      <w:bookmarkEnd w:id="6"/>
      <w:r>
        <w:t xml:space="preserve"> </w:t>
      </w:r>
    </w:p>
    <w:p w14:paraId="63DAE485" w14:textId="5489456E" w:rsidR="004A051A" w:rsidRDefault="004A051A" w:rsidP="004A051A">
      <w:pPr>
        <w:ind w:left="357"/>
      </w:pPr>
      <w:r>
        <w:t>Kiểm thử tự động là việc thực hiện kiểm thử bằng máy mà người kiểm thử sẽ khởi động hệ thống, nhập dữ liệu đầu vào, kiểm tra và so sánh với dữ liệu đầu ra và ghi lại kết quả.</w:t>
      </w:r>
    </w:p>
    <w:p w14:paraId="726EEA18" w14:textId="1DAF0559" w:rsidR="004A051A" w:rsidRDefault="004A051A" w:rsidP="004A051A">
      <w:pPr>
        <w:ind w:left="357"/>
      </w:pPr>
      <w:r>
        <w:t xml:space="preserve">Những </w:t>
      </w:r>
      <w:r w:rsidR="00581D21">
        <w:t>kiểm thử</w:t>
      </w:r>
      <w:r>
        <w:t xml:space="preserve"> này đóng vai trò cực kỳ quan trọng trong việc giảm thiểu sai sót, nâng cao năng suất </w:t>
      </w:r>
      <w:r w:rsidR="00581D21">
        <w:t xml:space="preserve">kiểm thử </w:t>
      </w:r>
      <w:r>
        <w:t xml:space="preserve">và giảm sự nhàm chán của việc </w:t>
      </w:r>
      <w:r w:rsidR="00581D21">
        <w:t xml:space="preserve">kiểm thử </w:t>
      </w:r>
      <w:r>
        <w:t>thủ công lặp đi lặp lại trong một thời gian dài.</w:t>
      </w:r>
    </w:p>
    <w:p w14:paraId="385464D8" w14:textId="127D3894" w:rsidR="004A051A" w:rsidRDefault="004A051A" w:rsidP="004A051A">
      <w:pPr>
        <w:ind w:left="357"/>
      </w:pPr>
      <w:r>
        <w:t>Automation testing là quá trình tự động xử lý các bước để thực hiện một kịch bản kiểm thử được thực hiện bởi  phần mềm Automation testing tool.</w:t>
      </w:r>
    </w:p>
    <w:p w14:paraId="42226C91" w14:textId="6CF6D654" w:rsidR="004A051A" w:rsidRPr="004A051A" w:rsidRDefault="004A051A" w:rsidP="004A051A">
      <w:pPr>
        <w:ind w:left="357"/>
      </w:pPr>
      <w:r>
        <w:t>Mục đích của các thử nghiệm này là phát hiện lỗi với mục tiêu cuối cùng là tạo ra sản phẩm có chất lượng tốt nhất.</w:t>
      </w:r>
    </w:p>
    <w:p w14:paraId="3FE03D46" w14:textId="54219BB9" w:rsidR="00C46E80" w:rsidRDefault="00C46E80" w:rsidP="00C46E80">
      <w:pPr>
        <w:pStyle w:val="Heading3"/>
      </w:pPr>
      <w:bookmarkStart w:id="7" w:name="_Toc151311695"/>
      <w:r>
        <w:t>Mobile automation testing</w:t>
      </w:r>
      <w:bookmarkEnd w:id="7"/>
    </w:p>
    <w:p w14:paraId="0A12090B" w14:textId="77777777" w:rsidR="00C46E80" w:rsidRDefault="00C46E80" w:rsidP="00327A82">
      <w:pPr>
        <w:pStyle w:val="ListParagraph"/>
        <w:numPr>
          <w:ilvl w:val="0"/>
          <w:numId w:val="8"/>
        </w:numPr>
      </w:pPr>
      <w:r>
        <w:t xml:space="preserve">Mobile testing là quá trình kiểm tra chức năng, hiệu suất, khả năng sử dụng và tính nhất quán trên các thiết bị di động như điện thoại di động, máy tính bảng. Mục tiêu chính </w:t>
      </w:r>
      <w:r>
        <w:lastRenderedPageBreak/>
        <w:t>của mobile testing là đảm bảo rằng ứng dụng hoạt động đúng và tương thích trên các thiết bị khác, nền tảng, hệ điều hành khác nhau và trong điều kiện sử dụng khác nhau.</w:t>
      </w:r>
    </w:p>
    <w:p w14:paraId="70F196C0" w14:textId="77777777" w:rsidR="00C46E80" w:rsidRDefault="00C46E80" w:rsidP="00327A82">
      <w:pPr>
        <w:pStyle w:val="ListParagraph"/>
        <w:numPr>
          <w:ilvl w:val="0"/>
          <w:numId w:val="8"/>
        </w:numPr>
      </w:pPr>
      <w:r>
        <w:t>Mobile testing được chia làm 2 loại là:</w:t>
      </w:r>
    </w:p>
    <w:p w14:paraId="7F3146F2" w14:textId="77777777" w:rsidR="00C46E80" w:rsidRDefault="00C46E80" w:rsidP="00327A82">
      <w:pPr>
        <w:pStyle w:val="ListParagraph"/>
        <w:numPr>
          <w:ilvl w:val="1"/>
          <w:numId w:val="8"/>
        </w:numPr>
      </w:pPr>
      <w:r>
        <w:t>Kiểm thử thủ công (manual testing): là quá trình kiểm thử hoàn toàn bằng con người, tester sẻ sử dụng các chiến lược, giải phép để tìm ra và ghi nhận lại vấn đề mà ứng dụng di động gặp phải. Tất cả quá trình trên đều được thực hiện thủ công.</w:t>
      </w:r>
    </w:p>
    <w:p w14:paraId="02DCC79C" w14:textId="6EE6044F" w:rsidR="00C46E80" w:rsidRPr="00C46E80" w:rsidRDefault="00C46E80" w:rsidP="00327A82">
      <w:pPr>
        <w:pStyle w:val="ListParagraph"/>
        <w:numPr>
          <w:ilvl w:val="1"/>
          <w:numId w:val="8"/>
        </w:numPr>
      </w:pPr>
      <w:r>
        <w:t>Kiểm thử tự động (automation testing): là quá trình kiểm thử bỏ qua một số nhiệm vụ nhất định khỏi con người bằng cách sử dụng các công cụ kiểm thử (tools) và kịch bản tự động, giải phóng tester tập trung vào các nhiệm vụ kiểm thử khác.</w:t>
      </w:r>
    </w:p>
    <w:p w14:paraId="69B0B89C" w14:textId="4D529BFC" w:rsidR="00677039" w:rsidRDefault="00F508AC" w:rsidP="00677039">
      <w:pPr>
        <w:pStyle w:val="Heading2"/>
      </w:pPr>
      <w:bookmarkStart w:id="8" w:name="_Toc151311696"/>
      <w:r>
        <w:t>Quy trình của mobile automation testing</w:t>
      </w:r>
      <w:r w:rsidR="001600F5">
        <w:t>.</w:t>
      </w:r>
      <w:bookmarkEnd w:id="8"/>
    </w:p>
    <w:p w14:paraId="170A1006" w14:textId="322486B1" w:rsidR="6B5B45ED" w:rsidRDefault="6B5B45ED" w:rsidP="0C7E3BCF">
      <w:r>
        <w:rPr>
          <w:noProof/>
        </w:rPr>
        <w:drawing>
          <wp:inline distT="0" distB="0" distL="0" distR="0" wp14:anchorId="0A524882" wp14:editId="76749AE5">
            <wp:extent cx="6096000" cy="1219200"/>
            <wp:effectExtent l="0" t="0" r="0" b="0"/>
            <wp:docPr id="705828544" name="Picture 705828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0" cy="1219200"/>
                    </a:xfrm>
                    <a:prstGeom prst="rect">
                      <a:avLst/>
                    </a:prstGeom>
                  </pic:spPr>
                </pic:pic>
              </a:graphicData>
            </a:graphic>
          </wp:inline>
        </w:drawing>
      </w:r>
    </w:p>
    <w:p w14:paraId="59B5F232" w14:textId="6D72DCBD" w:rsidR="6B5B45ED" w:rsidRDefault="6B5B45ED" w:rsidP="0C7E3BCF">
      <w:r>
        <w:t>Quy trình kiểm thử:</w:t>
      </w:r>
    </w:p>
    <w:p w14:paraId="28745182" w14:textId="0DFB4DB5" w:rsidR="6B5B45ED" w:rsidRDefault="6B5B45ED" w:rsidP="0C7E3BCF">
      <w:pPr>
        <w:ind w:left="720"/>
      </w:pPr>
      <w:r>
        <w:t xml:space="preserve">1. </w:t>
      </w:r>
      <w:r w:rsidRPr="0C7E3BCF">
        <w:rPr>
          <w:b/>
          <w:bCs/>
        </w:rPr>
        <w:t>Xác định mục tiêu kiểm thử:</w:t>
      </w:r>
      <w:r>
        <w:t xml:space="preserve"> Đây là bước đầu tiên trong quy trình, nơi chúng ta xác định các mục tiêu cụ thể mà chúng ta muốn đạt được thông qua quá trình kiểm thử tự động. Mục tiêu bao gồm các tính năng cần được kiểm thử và các kịch bản kiểm thử cần thiết.</w:t>
      </w:r>
    </w:p>
    <w:p w14:paraId="7167A8CA" w14:textId="372C844F" w:rsidR="6B5B45ED" w:rsidRDefault="6B5B45ED" w:rsidP="0C7E3BCF">
      <w:pPr>
        <w:ind w:left="720"/>
      </w:pPr>
      <w:r>
        <w:t xml:space="preserve">2. </w:t>
      </w:r>
      <w:r w:rsidRPr="0C7E3BCF">
        <w:rPr>
          <w:b/>
          <w:bCs/>
        </w:rPr>
        <w:t>Lựa chọn công cụ kiểm thử</w:t>
      </w:r>
      <w:r>
        <w:t xml:space="preserve">: Chọn công cụ kiểm thử phù hợp với nhu cầu kiểm thử cụ thể của ứng dụng di động. </w:t>
      </w:r>
    </w:p>
    <w:p w14:paraId="3B72F4C5" w14:textId="707A140D" w:rsidR="6B5B45ED" w:rsidRDefault="6B5B45ED" w:rsidP="0C7E3BCF">
      <w:pPr>
        <w:ind w:left="720"/>
      </w:pPr>
      <w:r>
        <w:t xml:space="preserve">3. </w:t>
      </w:r>
      <w:r w:rsidRPr="0C7E3BCF">
        <w:rPr>
          <w:b/>
          <w:bCs/>
        </w:rPr>
        <w:t>Xây dựng kịch bản kiểm thử:</w:t>
      </w:r>
      <w:r>
        <w:t xml:space="preserve"> Tạo các kịch bản kiểm thử dựa trên yêu cầu và tính năng của ứng dụng di động. Đảm bảo rằng các kịch bản kiểm thử đảm bảo phủ đầy đủ các tính năng chính và các trường hợp sử dụng quan trọng.</w:t>
      </w:r>
    </w:p>
    <w:p w14:paraId="30CA30AC" w14:textId="43F518E9" w:rsidR="6B5B45ED" w:rsidRDefault="6B5B45ED" w:rsidP="0C7E3BCF">
      <w:pPr>
        <w:ind w:left="720"/>
      </w:pPr>
      <w:r>
        <w:lastRenderedPageBreak/>
        <w:t xml:space="preserve">4. </w:t>
      </w:r>
      <w:r w:rsidRPr="0C7E3BCF">
        <w:rPr>
          <w:b/>
          <w:bCs/>
        </w:rPr>
        <w:t>Tự động hóa kiểm thử:</w:t>
      </w:r>
      <w:r>
        <w:t xml:space="preserve"> Sử dụng công cụ kiểm thử đã chọn để tự động hóa các kịch bản kiểm thử đã xác định. Viết mã tự động hóa phù hợp để thực hiện các thao tác kiểm thử trên ứng dụng di động.</w:t>
      </w:r>
    </w:p>
    <w:p w14:paraId="32134BCB" w14:textId="263196B3" w:rsidR="6B5B45ED" w:rsidRDefault="6B5B45ED" w:rsidP="0C7E3BCF">
      <w:pPr>
        <w:ind w:left="720"/>
      </w:pPr>
      <w:r>
        <w:t xml:space="preserve">5. </w:t>
      </w:r>
      <w:r w:rsidRPr="0C7E3BCF">
        <w:rPr>
          <w:b/>
          <w:bCs/>
        </w:rPr>
        <w:t>Chạy kiểm thử tự động:</w:t>
      </w:r>
      <w:r>
        <w:t xml:space="preserve"> Thực hiện các kịch bản kiểm thử tự động trên các thiết bị di động và máy ảo để kiểm tra tính đúng đắn và hiệu suất của ứng dụng.</w:t>
      </w:r>
    </w:p>
    <w:p w14:paraId="7AE34A64" w14:textId="61BF70F5" w:rsidR="6B5B45ED" w:rsidRDefault="6B5B45ED" w:rsidP="0C7E3BCF">
      <w:pPr>
        <w:ind w:left="720"/>
      </w:pPr>
      <w:r>
        <w:t xml:space="preserve">6. </w:t>
      </w:r>
      <w:r w:rsidRPr="0C7E3BCF">
        <w:rPr>
          <w:b/>
          <w:bCs/>
        </w:rPr>
        <w:t>Phân tích kết quả kiểm thử:</w:t>
      </w:r>
      <w:r>
        <w:t xml:space="preserve"> Phân tích kết quả kiểm thử để xác định xem các tính năng nào đang hoạt động đúng và nếu có lỗi nào đang xảy ra.</w:t>
      </w:r>
    </w:p>
    <w:p w14:paraId="4BD19E0F" w14:textId="4D2A36D0" w:rsidR="6B5B45ED" w:rsidRDefault="6B5B45ED" w:rsidP="0C7E3BCF">
      <w:pPr>
        <w:ind w:left="720"/>
      </w:pPr>
      <w:r>
        <w:t xml:space="preserve">7. </w:t>
      </w:r>
      <w:r w:rsidRPr="0C7E3BCF">
        <w:rPr>
          <w:b/>
          <w:bCs/>
        </w:rPr>
        <w:t>Báo cáo và theo dõi:</w:t>
      </w:r>
      <w:r>
        <w:t xml:space="preserve"> Tạo báo cáo chi tiết về kết quả kiểm thử, bao gồm các lỗi được phát hiện, cải thiện hiệu suất, và các phản hồi về chất lượng tổng thể của ứng dụng. Theo dõi việc sửa lỗi và cải thiện chất lượng sau mỗi chu kỳ kiểm thử.</w:t>
      </w:r>
    </w:p>
    <w:p w14:paraId="2CB35310" w14:textId="43A69E3E" w:rsidR="6B5B45ED" w:rsidRDefault="6B5B45ED" w:rsidP="0C7E3BCF">
      <w:pPr>
        <w:ind w:left="720"/>
      </w:pPr>
      <w:r>
        <w:t xml:space="preserve">8. </w:t>
      </w:r>
      <w:r w:rsidRPr="0C7E3BCF">
        <w:rPr>
          <w:b/>
          <w:bCs/>
        </w:rPr>
        <w:t>Tối ưu hóa quy trình:</w:t>
      </w:r>
      <w:r>
        <w:t xml:space="preserve"> Dựa trên kết quả kiểm thử và phản hồi từ người dùng, tối ưu hóa quy trình kiểm thử tự động để đảm bảo rằng nó liên tục cải thiện chất lượng của ứng dụng di động.</w:t>
      </w:r>
    </w:p>
    <w:p w14:paraId="55C7919D" w14:textId="3FEB9F7F" w:rsidR="00F508AC" w:rsidRDefault="00F508AC" w:rsidP="00F508AC">
      <w:pPr>
        <w:pStyle w:val="Heading2"/>
      </w:pPr>
      <w:bookmarkStart w:id="9" w:name="_Toc151311697"/>
      <w:r>
        <w:t>Lợi ích và nhược điểm</w:t>
      </w:r>
      <w:r w:rsidR="001600F5">
        <w:t>.</w:t>
      </w:r>
      <w:bookmarkEnd w:id="9"/>
    </w:p>
    <w:p w14:paraId="162CEEAE" w14:textId="6C7F6379" w:rsidR="00601F40" w:rsidRDefault="00601F40" w:rsidP="00327A82">
      <w:pPr>
        <w:pStyle w:val="Heading3"/>
        <w:numPr>
          <w:ilvl w:val="0"/>
          <w:numId w:val="9"/>
        </w:numPr>
      </w:pPr>
      <w:bookmarkStart w:id="10" w:name="_Toc151311698"/>
      <w:r>
        <w:t>Lợi ích</w:t>
      </w:r>
      <w:bookmarkEnd w:id="10"/>
    </w:p>
    <w:p w14:paraId="22803AFB" w14:textId="77777777" w:rsidR="00C534D3" w:rsidRDefault="00C534D3" w:rsidP="00327A82">
      <w:pPr>
        <w:pStyle w:val="ListParagraph"/>
        <w:numPr>
          <w:ilvl w:val="0"/>
          <w:numId w:val="8"/>
        </w:numPr>
      </w:pPr>
      <w:r>
        <w:t>Tốc độ: Kiểm thử tự động có thể chạy nhanh hơn nhiều so với kiểm thử thủ công, đặc biệt khi có nhiều trường hợp kiểm thử.</w:t>
      </w:r>
    </w:p>
    <w:p w14:paraId="2C6365BC" w14:textId="12536F1E" w:rsidR="00C534D3" w:rsidRDefault="00C534D3" w:rsidP="00327A82">
      <w:pPr>
        <w:pStyle w:val="ListParagraph"/>
        <w:numPr>
          <w:ilvl w:val="0"/>
          <w:numId w:val="8"/>
        </w:numPr>
      </w:pPr>
      <w:r>
        <w:t>Tính lặp lại: Kiểm thử tự động có thể chạy nhiều test-case với cùng một quy trình, đảm bảo tính nhất quán trong kiểm thử.</w:t>
      </w:r>
    </w:p>
    <w:p w14:paraId="7C4299C3" w14:textId="38BDA28D" w:rsidR="00C534D3" w:rsidRDefault="00C534D3" w:rsidP="00327A82">
      <w:pPr>
        <w:pStyle w:val="ListParagraph"/>
        <w:numPr>
          <w:ilvl w:val="0"/>
          <w:numId w:val="8"/>
        </w:numPr>
      </w:pPr>
      <w:r>
        <w:t>Độ tin cậy:</w:t>
      </w:r>
      <w:r w:rsidR="00942ACB">
        <w:t xml:space="preserve"> kiểm thử</w:t>
      </w:r>
      <w:r>
        <w:t xml:space="preserve"> tự động ít xảy ra lỗi của con người hơn, giúp kết quả đáng tin cậy hơn.</w:t>
      </w:r>
    </w:p>
    <w:p w14:paraId="2211BE16" w14:textId="53DE1D48" w:rsidR="00C534D3" w:rsidRDefault="00C534D3" w:rsidP="00327A82">
      <w:pPr>
        <w:pStyle w:val="ListParagraph"/>
        <w:numPr>
          <w:ilvl w:val="0"/>
          <w:numId w:val="8"/>
        </w:numPr>
      </w:pPr>
      <w:r>
        <w:t>Tiết kiệm thời gian: Kiểm tra tự động có thể tiết kiệm thời gian về lâu dài vì chúng không yêu cầu nỗ lực thủ công cho các tác vụ lặp đi lặp lại.</w:t>
      </w:r>
    </w:p>
    <w:p w14:paraId="294E5C79" w14:textId="4968FAF1" w:rsidR="00601F40" w:rsidRDefault="00C534D3" w:rsidP="00327A82">
      <w:pPr>
        <w:pStyle w:val="ListParagraph"/>
        <w:numPr>
          <w:ilvl w:val="0"/>
          <w:numId w:val="8"/>
        </w:numPr>
      </w:pPr>
      <w:r>
        <w:t>Tích hợp liên tục: Kiểm thử tự động có thể được tích hợp vào quy trình tích hợp liên tục, cho phép phát hiện sớm các lỗi.</w:t>
      </w:r>
    </w:p>
    <w:p w14:paraId="0C20D435" w14:textId="34CA7DC9" w:rsidR="00C534D3" w:rsidRDefault="00C534D3" w:rsidP="00C534D3">
      <w:pPr>
        <w:pStyle w:val="Heading3"/>
      </w:pPr>
      <w:bookmarkStart w:id="11" w:name="_Toc151311699"/>
      <w:r>
        <w:lastRenderedPageBreak/>
        <w:t>Nhược điểm</w:t>
      </w:r>
      <w:bookmarkEnd w:id="11"/>
    </w:p>
    <w:p w14:paraId="5151ADAC" w14:textId="4D3475D7" w:rsidR="005219BE" w:rsidRDefault="005219BE" w:rsidP="00327A82">
      <w:pPr>
        <w:pStyle w:val="ListParagraph"/>
        <w:numPr>
          <w:ilvl w:val="0"/>
          <w:numId w:val="8"/>
        </w:numPr>
      </w:pPr>
      <w:r>
        <w:t xml:space="preserve">Chi phí thiết lập ban đầu: Kiểm thử tự động đòi hỏi </w:t>
      </w:r>
      <w:r w:rsidR="001E54B1">
        <w:t>chi phí</w:t>
      </w:r>
      <w:r>
        <w:t xml:space="preserve"> để thiết lập và duy trì, bao gồm đầu tư vào công cụ, tập lệnh và cơ sở hạ tầng.</w:t>
      </w:r>
    </w:p>
    <w:p w14:paraId="45808097" w14:textId="37558230" w:rsidR="005219BE" w:rsidRDefault="005219BE" w:rsidP="00327A82">
      <w:pPr>
        <w:pStyle w:val="ListParagraph"/>
        <w:numPr>
          <w:ilvl w:val="0"/>
          <w:numId w:val="8"/>
        </w:numPr>
      </w:pPr>
      <w:r>
        <w:t xml:space="preserve">Chi phí bảo trì: Kiểm thử tự động cần được cập nhật và duy trì khi </w:t>
      </w:r>
      <w:r w:rsidR="005453EC">
        <w:t>công cụ có sự</w:t>
      </w:r>
      <w:r>
        <w:t xml:space="preserve"> thay đổi, dẫn đến chi phí bảo trì bổ sung.</w:t>
      </w:r>
    </w:p>
    <w:p w14:paraId="6DD20A47" w14:textId="205AEA53" w:rsidR="005219BE" w:rsidRDefault="005219BE" w:rsidP="00327A82">
      <w:pPr>
        <w:pStyle w:val="ListParagraph"/>
        <w:numPr>
          <w:ilvl w:val="0"/>
          <w:numId w:val="8"/>
        </w:numPr>
      </w:pPr>
      <w:r>
        <w:t>Độ phức tạp: Kiểm tra tự động có thể phức tạp và khó hiểu, đặc biệt đối với các bên liên quan phi kỹ thuật.</w:t>
      </w:r>
    </w:p>
    <w:p w14:paraId="32942CD9" w14:textId="1704A1B5" w:rsidR="00C534D3" w:rsidRPr="00C534D3" w:rsidRDefault="005219BE" w:rsidP="00327A82">
      <w:pPr>
        <w:pStyle w:val="ListParagraph"/>
        <w:numPr>
          <w:ilvl w:val="0"/>
          <w:numId w:val="8"/>
        </w:numPr>
      </w:pPr>
      <w:r>
        <w:t xml:space="preserve">Kết quả </w:t>
      </w:r>
      <w:r w:rsidR="00027A5E">
        <w:t>“pass”</w:t>
      </w:r>
      <w:r>
        <w:t xml:space="preserve"> giả: Kiểm tra tự động có thể bỏ sót một số lỗi, đặc biệt là những lỗi liên quan đến trải nghiệm người dùng.</w:t>
      </w:r>
    </w:p>
    <w:p w14:paraId="08B432AB" w14:textId="036EE55E" w:rsidR="6CCBF57E" w:rsidRDefault="6CCBF57E" w:rsidP="0C7E3BCF">
      <w:pPr>
        <w:pStyle w:val="Heading2"/>
      </w:pPr>
      <w:bookmarkStart w:id="12" w:name="_Toc151311700"/>
      <w:r>
        <w:t>Những trường hợp nào nên dùng Automation Testing cho ứng dụng Mobile?</w:t>
      </w:r>
      <w:bookmarkEnd w:id="12"/>
    </w:p>
    <w:p w14:paraId="285E6B25" w14:textId="695C41D2" w:rsidR="67659DFC" w:rsidRDefault="67659DFC" w:rsidP="32AF527E">
      <w:pPr>
        <w:pStyle w:val="ListParagraph"/>
        <w:numPr>
          <w:ilvl w:val="0"/>
          <w:numId w:val="1"/>
        </w:numPr>
        <w:rPr>
          <w:szCs w:val="26"/>
        </w:rPr>
      </w:pPr>
      <w:r>
        <w:t xml:space="preserve">Kiểm thử tự động cho các kịch bản kiểm thử lặp đi lặp lại: Khi có các kịch bản kiểm thử mà cần được thực hiện nhiều lần, automation testing có thể giúp tiết kiệm thời gian và tăng tính chính xác. </w:t>
      </w:r>
    </w:p>
    <w:p w14:paraId="68A4EE6D" w14:textId="011AE5E3" w:rsidR="67659DFC" w:rsidRDefault="67659DFC" w:rsidP="32AF527E">
      <w:pPr>
        <w:pStyle w:val="ListParagraph"/>
        <w:numPr>
          <w:ilvl w:val="0"/>
          <w:numId w:val="1"/>
        </w:numPr>
        <w:rPr>
          <w:szCs w:val="26"/>
        </w:rPr>
      </w:pPr>
      <w:r>
        <w:t xml:space="preserve">Kiểm thử tích hợp: Khi cần kiểm tra sự tương tác giữa ứng dụng di động và các thành phần hệ thống bên ngoài, automation testing có thể giúp đảm bảo rằng tích hợp diễn ra một cách đúng đắn.  </w:t>
      </w:r>
    </w:p>
    <w:p w14:paraId="3146FA9F" w14:textId="77BAD7F9" w:rsidR="67659DFC" w:rsidRDefault="67659DFC" w:rsidP="32AF527E">
      <w:pPr>
        <w:pStyle w:val="ListParagraph"/>
        <w:numPr>
          <w:ilvl w:val="0"/>
          <w:numId w:val="1"/>
        </w:numPr>
        <w:rPr>
          <w:szCs w:val="26"/>
        </w:rPr>
      </w:pPr>
      <w:r>
        <w:t xml:space="preserve">Kiểm thử đa nền tảng và đa thiết bị: Khi ứng dụng cần hoạt động trên nhiều loại thiết bị và nền tảng khác nhau, automation testing có thể giúp đảm bảo tính nhất quán và tính đa dạng của ứng dụng trên các nền tảng này. </w:t>
      </w:r>
    </w:p>
    <w:p w14:paraId="105C3D2B" w14:textId="4FC98AEB" w:rsidR="67659DFC" w:rsidRDefault="67659DFC" w:rsidP="1BA0B267">
      <w:pPr>
        <w:pStyle w:val="ListParagraph"/>
        <w:numPr>
          <w:ilvl w:val="0"/>
          <w:numId w:val="1"/>
        </w:numPr>
        <w:jc w:val="left"/>
      </w:pPr>
      <w:r>
        <w:t xml:space="preserve">Kiểm thử hiệu suất và độ ổn định: Khi cần đánh giá hiệu suất và độ ổn định của ứng dụng dưới tải, automation testing có thể tạo ra tải tự động và đo lường hiệu suất theo cách thức được thiết lập trước đó.  </w:t>
      </w:r>
    </w:p>
    <w:p w14:paraId="61BACD6F" w14:textId="6BC0BE4C" w:rsidR="67659DFC" w:rsidRDefault="67659DFC" w:rsidP="32AF527E">
      <w:pPr>
        <w:pStyle w:val="ListParagraph"/>
        <w:numPr>
          <w:ilvl w:val="0"/>
          <w:numId w:val="1"/>
        </w:numPr>
        <w:rPr>
          <w:szCs w:val="26"/>
        </w:rPr>
      </w:pPr>
      <w:r>
        <w:t xml:space="preserve">Kiểm thử đa ngôn ngữ: Khi ứng dụng hỗ trợ nhiều ngôn ngữ, automation testing có thể giúp đảm bảo rằng tất cả các phiên bản ngôn ngữ của ứng dụng hoạt động đúng như mong đợi trên mọi thiết bị và hệ điều hành. </w:t>
      </w:r>
    </w:p>
    <w:p w14:paraId="2E2B443A" w14:textId="3A949735" w:rsidR="67659DFC" w:rsidRDefault="67659DFC" w:rsidP="32AF527E">
      <w:pPr>
        <w:pStyle w:val="ListParagraph"/>
        <w:numPr>
          <w:ilvl w:val="0"/>
          <w:numId w:val="1"/>
        </w:numPr>
        <w:rPr>
          <w:szCs w:val="26"/>
        </w:rPr>
      </w:pPr>
      <w:r>
        <w:t>Kiểm thử tương thích thiết bị và hệ điều hành: Automation testing có thể giúp kiểm tra tính tương thích của ứng dụng trên nhiều loại thiết bị di động và phiên bản hệ điều hành khác nhau.</w:t>
      </w:r>
    </w:p>
    <w:p w14:paraId="6CFC41FF" w14:textId="47AFD783" w:rsidR="00700DF6" w:rsidRDefault="00700DF6" w:rsidP="00700DF6">
      <w:pPr>
        <w:pStyle w:val="Heading2"/>
      </w:pPr>
      <w:bookmarkStart w:id="13" w:name="_Toc151311701"/>
      <w:r>
        <w:lastRenderedPageBreak/>
        <w:t>So sánh các công cụ mobile automation testing</w:t>
      </w:r>
      <w:r w:rsidR="001600F5">
        <w:t>.</w:t>
      </w:r>
      <w:bookmarkEnd w:id="13"/>
    </w:p>
    <w:p w14:paraId="1004E0A8" w14:textId="790EDB94" w:rsidR="00700DF6" w:rsidRDefault="001600F5" w:rsidP="00327A82">
      <w:pPr>
        <w:pStyle w:val="Heading3"/>
        <w:numPr>
          <w:ilvl w:val="0"/>
          <w:numId w:val="16"/>
        </w:numPr>
      </w:pPr>
      <w:bookmarkStart w:id="14" w:name="_Toc151311702"/>
      <w:r>
        <w:t>Katalon</w:t>
      </w:r>
      <w:bookmarkEnd w:id="14"/>
    </w:p>
    <w:p w14:paraId="0B4DEF94" w14:textId="7B2068BA" w:rsidR="009E71AD" w:rsidRDefault="009E71AD" w:rsidP="00327A82">
      <w:pPr>
        <w:pStyle w:val="ListParagraph"/>
        <w:numPr>
          <w:ilvl w:val="0"/>
          <w:numId w:val="7"/>
        </w:numPr>
      </w:pPr>
      <w:r>
        <w:t xml:space="preserve">Link website: </w:t>
      </w:r>
      <w:hyperlink r:id="rId10" w:history="1">
        <w:r w:rsidR="00E442B9" w:rsidRPr="00E442B9">
          <w:rPr>
            <w:rStyle w:val="Hyperlink"/>
          </w:rPr>
          <w:t>https://katalon.com/</w:t>
        </w:r>
      </w:hyperlink>
    </w:p>
    <w:p w14:paraId="3B90A617" w14:textId="2EB0EB80" w:rsidR="00E442B9" w:rsidRDefault="00E442B9" w:rsidP="00327A82">
      <w:pPr>
        <w:pStyle w:val="ListParagraph"/>
        <w:numPr>
          <w:ilvl w:val="0"/>
          <w:numId w:val="7"/>
        </w:numPr>
      </w:pPr>
      <w:r>
        <w:t>Mô tả:</w:t>
      </w:r>
      <w:r w:rsidR="00614B2B">
        <w:t xml:space="preserve"> </w:t>
      </w:r>
      <w:r w:rsidR="00614B2B" w:rsidRPr="00614B2B">
        <w:t>Katalon Studio là một công cụ kiểm thử tự động và tự động hóa thử nghiệm phần mềm được phát triển bởi Katalon, Inc. Nó giúp các nhà phát triển và nhóm kiểm thử thực hiện kiểm tra tự động cho ứng dụng web, ứng dụng di động và dịch vụ web. Katalon Studio cung cấp một môi trường tích hợp để tạo, quản lý và chạy các kịch bản kiểm tra tự động một cách dễ dàng mà không cần biết nhiều về lập trình.</w:t>
      </w:r>
    </w:p>
    <w:p w14:paraId="08F021D4" w14:textId="4A160B13" w:rsidR="00194CF8" w:rsidRDefault="00194CF8" w:rsidP="00327A82">
      <w:pPr>
        <w:pStyle w:val="ListParagraph"/>
        <w:numPr>
          <w:ilvl w:val="0"/>
          <w:numId w:val="7"/>
        </w:numPr>
      </w:pPr>
      <w:r>
        <w:t>Danh sách chức năng:</w:t>
      </w:r>
    </w:p>
    <w:p w14:paraId="27BD16DD" w14:textId="77777777" w:rsidR="00614B2B" w:rsidRDefault="00614B2B" w:rsidP="00327A82">
      <w:pPr>
        <w:pStyle w:val="ListParagraph"/>
        <w:numPr>
          <w:ilvl w:val="1"/>
          <w:numId w:val="7"/>
        </w:numPr>
      </w:pPr>
      <w:r>
        <w:t xml:space="preserve">Giao diện dựa trên GUI: Katalon Studio cung cấp một giao diện đồ họa dễ sử dụng để tạo và quản lý các kịch bản kiểm tra, cho phép người dùng không cần có kiến thức chuyên sâu về lập trình. </w:t>
      </w:r>
    </w:p>
    <w:p w14:paraId="413BE08D" w14:textId="4F8197F1" w:rsidR="00614B2B" w:rsidRDefault="00614B2B" w:rsidP="00327A82">
      <w:pPr>
        <w:pStyle w:val="ListParagraph"/>
        <w:numPr>
          <w:ilvl w:val="1"/>
          <w:numId w:val="7"/>
        </w:numPr>
      </w:pPr>
      <w:r>
        <w:t xml:space="preserve">Hỗ trợ nhiều nền tảng: Nó hỗ trợ kiểm tra ứng dụng web, ứng dụng di động trên nhiều hệ điều hành như iOS và Android, và dịch vụ web. </w:t>
      </w:r>
    </w:p>
    <w:p w14:paraId="2047DD4C" w14:textId="31224D47" w:rsidR="00614B2B" w:rsidRDefault="00614B2B" w:rsidP="00327A82">
      <w:pPr>
        <w:pStyle w:val="ListParagraph"/>
        <w:numPr>
          <w:ilvl w:val="1"/>
          <w:numId w:val="7"/>
        </w:numPr>
      </w:pPr>
      <w:r>
        <w:t>Báo cáo và lưu trữ kết quả: Katalon cung cấp báo cáo chi tiết về kết quả kiểm tra và lưu trữ lịch sử kiểm tra.</w:t>
      </w:r>
    </w:p>
    <w:p w14:paraId="5D9EBDCE" w14:textId="63764875" w:rsidR="00134DC6" w:rsidRDefault="00134DC6" w:rsidP="00327A82">
      <w:pPr>
        <w:pStyle w:val="ListParagraph"/>
        <w:numPr>
          <w:ilvl w:val="1"/>
          <w:numId w:val="7"/>
        </w:numPr>
      </w:pPr>
      <w:r>
        <w:t>Hỗ trợ Kiểm thử đám mây (</w:t>
      </w:r>
      <w:r w:rsidR="003B76E0">
        <w:t xml:space="preserve"> </w:t>
      </w:r>
      <w:r w:rsidR="003B76E0" w:rsidRPr="003B76E0">
        <w:t>Katalon TestCloud</w:t>
      </w:r>
      <w:r w:rsidR="003B76E0">
        <w:t xml:space="preserve"> )</w:t>
      </w:r>
      <w:r w:rsidR="00726A22">
        <w:t>.</w:t>
      </w:r>
    </w:p>
    <w:p w14:paraId="1AA4E46B" w14:textId="7B7B0F0A" w:rsidR="00726A22" w:rsidRDefault="00726A22" w:rsidP="00327A82">
      <w:pPr>
        <w:pStyle w:val="ListParagraph"/>
        <w:numPr>
          <w:ilvl w:val="1"/>
          <w:numId w:val="7"/>
        </w:numPr>
      </w:pPr>
      <w:r w:rsidRPr="00726A22">
        <w:t xml:space="preserve">Ghi </w:t>
      </w:r>
      <w:r w:rsidR="00801980">
        <w:t xml:space="preserve">video </w:t>
      </w:r>
      <w:r w:rsidRPr="00726A22">
        <w:t xml:space="preserve">và </w:t>
      </w:r>
      <w:r>
        <w:t>p</w:t>
      </w:r>
      <w:r w:rsidRPr="00726A22">
        <w:t xml:space="preserve">hát </w:t>
      </w:r>
      <w:r>
        <w:t>l</w:t>
      </w:r>
      <w:r w:rsidRPr="00726A22">
        <w:t>ại</w:t>
      </w:r>
      <w:r>
        <w:t>:</w:t>
      </w:r>
      <w:r w:rsidR="00155A72">
        <w:t xml:space="preserve"> C</w:t>
      </w:r>
      <w:r w:rsidR="00155A72" w:rsidRPr="00155A72">
        <w:t>ung cấp khả năng ghi và phát lại cho việc tạo kịch bản kiểm thử một cách thuận tiện.</w:t>
      </w:r>
    </w:p>
    <w:p w14:paraId="343FF550" w14:textId="05F7FF74" w:rsidR="00E000DD" w:rsidRDefault="00E000DD" w:rsidP="00327A82">
      <w:pPr>
        <w:pStyle w:val="ListParagraph"/>
        <w:numPr>
          <w:ilvl w:val="1"/>
          <w:numId w:val="7"/>
        </w:numPr>
      </w:pPr>
      <w:r>
        <w:t xml:space="preserve">Khả năng tích hợp: </w:t>
      </w:r>
      <w:r w:rsidR="003E5E3C">
        <w:t xml:space="preserve">Tích </w:t>
      </w:r>
      <w:r w:rsidR="003E5E3C" w:rsidRPr="003E5E3C">
        <w:t>hợp mạch lạc với Git, Jenkins, qTest và Jira, nâng cao khả năng hợp tác và tích hợp liên tục.</w:t>
      </w:r>
    </w:p>
    <w:p w14:paraId="6C7CC342" w14:textId="4A92A88B" w:rsidR="00194CF8" w:rsidRDefault="00194CF8" w:rsidP="00327A82">
      <w:pPr>
        <w:pStyle w:val="ListParagraph"/>
        <w:numPr>
          <w:ilvl w:val="0"/>
          <w:numId w:val="7"/>
        </w:numPr>
      </w:pPr>
      <w:r>
        <w:t>Điểm mạnh:</w:t>
      </w:r>
    </w:p>
    <w:p w14:paraId="4DFB56FF" w14:textId="4F5E91B0" w:rsidR="0049480C" w:rsidRDefault="0049480C" w:rsidP="00327A82">
      <w:pPr>
        <w:pStyle w:val="ListParagraph"/>
        <w:numPr>
          <w:ilvl w:val="1"/>
          <w:numId w:val="7"/>
        </w:numPr>
      </w:pPr>
      <w:r>
        <w:t>Cài đặt và sử dụng đơn giản</w:t>
      </w:r>
    </w:p>
    <w:p w14:paraId="5BFBB8B0" w14:textId="1F648555" w:rsidR="00543C6B" w:rsidRDefault="00543C6B" w:rsidP="00327A82">
      <w:pPr>
        <w:pStyle w:val="ListParagraph"/>
        <w:numPr>
          <w:ilvl w:val="1"/>
          <w:numId w:val="7"/>
        </w:numPr>
      </w:pPr>
      <w:r>
        <w:t>Dễ tiếp cận đối với những bạn mới bắt đầu học automation</w:t>
      </w:r>
    </w:p>
    <w:p w14:paraId="1D4F84E8" w14:textId="52B38C1F" w:rsidR="0049480C" w:rsidRDefault="00C67183" w:rsidP="00327A82">
      <w:pPr>
        <w:pStyle w:val="ListParagraph"/>
        <w:numPr>
          <w:ilvl w:val="1"/>
          <w:numId w:val="7"/>
        </w:numPr>
      </w:pPr>
      <w:r>
        <w:t xml:space="preserve">Hỗ trợ cho </w:t>
      </w:r>
      <w:r w:rsidR="00292260">
        <w:t xml:space="preserve">người có chuyên môn về lập trình: </w:t>
      </w:r>
      <w:r w:rsidR="003465B8" w:rsidRPr="003465B8">
        <w:t>Đối với những người có chuyên môn về lập trình, Katalon cung cấp chế độ tạo kịch bản trong chế độ kịch bản</w:t>
      </w:r>
      <w:r w:rsidR="00E93A33">
        <w:t xml:space="preserve"> bằng code.</w:t>
      </w:r>
    </w:p>
    <w:p w14:paraId="7958D499" w14:textId="00977A4E" w:rsidR="00E93A33" w:rsidRDefault="00653586" w:rsidP="00327A82">
      <w:pPr>
        <w:pStyle w:val="ListParagraph"/>
        <w:numPr>
          <w:ilvl w:val="1"/>
          <w:numId w:val="7"/>
        </w:numPr>
      </w:pPr>
      <w:r>
        <w:t>Tạo bài kiểm thử hiệu quả thông qua các template sẵn có</w:t>
      </w:r>
    </w:p>
    <w:p w14:paraId="59DD03E1" w14:textId="27B6B46C" w:rsidR="000D4135" w:rsidRDefault="000D4135" w:rsidP="00327A82">
      <w:pPr>
        <w:pStyle w:val="ListParagraph"/>
        <w:numPr>
          <w:ilvl w:val="1"/>
          <w:numId w:val="7"/>
        </w:numPr>
      </w:pPr>
      <w:r>
        <w:lastRenderedPageBreak/>
        <w:t>Kiểm thử đa trình duyệt dễ dàng</w:t>
      </w:r>
    </w:p>
    <w:p w14:paraId="64D387A7" w14:textId="6BE20B87" w:rsidR="002D47A0" w:rsidRDefault="002D47A0" w:rsidP="00327A82">
      <w:pPr>
        <w:pStyle w:val="ListParagraph"/>
        <w:numPr>
          <w:ilvl w:val="1"/>
          <w:numId w:val="7"/>
        </w:numPr>
      </w:pPr>
      <w:r>
        <w:t xml:space="preserve">Báo cáo kiểm thử tự động </w:t>
      </w:r>
      <w:r w:rsidR="00EA3AF3">
        <w:t>, trực quan</w:t>
      </w:r>
      <w:r w:rsidR="00DE6240">
        <w:t xml:space="preserve">: </w:t>
      </w:r>
      <w:r w:rsidR="00EC629D" w:rsidRPr="00EC629D">
        <w:t>Báo cáo kết quả kiểm thử có giao diện trực quan và có thể được xuất ra định dạng PDF và CSV.</w:t>
      </w:r>
    </w:p>
    <w:p w14:paraId="2CD57F0E" w14:textId="77777777" w:rsidR="00EC629D" w:rsidRDefault="00EC629D" w:rsidP="00327A82">
      <w:pPr>
        <w:pStyle w:val="ListParagraph"/>
        <w:numPr>
          <w:ilvl w:val="1"/>
          <w:numId w:val="7"/>
        </w:numPr>
      </w:pPr>
    </w:p>
    <w:p w14:paraId="1F35AB7D" w14:textId="3BF668EB" w:rsidR="00194CF8" w:rsidRDefault="00194CF8" w:rsidP="00327A82">
      <w:pPr>
        <w:pStyle w:val="ListParagraph"/>
        <w:numPr>
          <w:ilvl w:val="0"/>
          <w:numId w:val="7"/>
        </w:numPr>
      </w:pPr>
      <w:r>
        <w:t>Điểm yếu:</w:t>
      </w:r>
    </w:p>
    <w:p w14:paraId="06F1E6A8" w14:textId="77777777" w:rsidR="00DC5DD9" w:rsidRDefault="00DC5DD9" w:rsidP="00327A82">
      <w:pPr>
        <w:pStyle w:val="ListParagraph"/>
        <w:numPr>
          <w:ilvl w:val="1"/>
          <w:numId w:val="7"/>
        </w:numPr>
      </w:pPr>
      <w:r>
        <w:t>Framework mới được phát triển nên cộng đồng support vẫn còn hạn chế</w:t>
      </w:r>
    </w:p>
    <w:p w14:paraId="092A7840" w14:textId="2A4CC78F" w:rsidR="00DC5DD9" w:rsidRDefault="00DC5DD9" w:rsidP="00327A82">
      <w:pPr>
        <w:pStyle w:val="ListParagraph"/>
        <w:numPr>
          <w:ilvl w:val="1"/>
          <w:numId w:val="7"/>
        </w:numPr>
      </w:pPr>
      <w:r>
        <w:t>Chỉ hỗ trợ lập trình trên ngôn ngữ Groovy</w:t>
      </w:r>
      <w:r w:rsidR="00647CFD">
        <w:t xml:space="preserve"> và Java</w:t>
      </w:r>
    </w:p>
    <w:p w14:paraId="3D53F216" w14:textId="77777777" w:rsidR="00DC5DD9" w:rsidRDefault="00DC5DD9" w:rsidP="00327A82">
      <w:pPr>
        <w:pStyle w:val="ListParagraph"/>
        <w:numPr>
          <w:ilvl w:val="1"/>
          <w:numId w:val="7"/>
        </w:numPr>
      </w:pPr>
      <w:r>
        <w:t>Performance hơi chậm khi thực hiện automation với những project lớn khoảng vài nghìn test case</w:t>
      </w:r>
    </w:p>
    <w:p w14:paraId="73472AE9" w14:textId="587B10BB" w:rsidR="00DC5DD9" w:rsidRDefault="00DC5DD9" w:rsidP="00327A82">
      <w:pPr>
        <w:pStyle w:val="ListParagraph"/>
        <w:numPr>
          <w:ilvl w:val="1"/>
          <w:numId w:val="7"/>
        </w:numPr>
      </w:pPr>
      <w:r>
        <w:t>Dùng bản free nên sẽ bị limit 1 vài chức năng. Nếu muốn dùng đầy đủ tính năng thì phải mua license</w:t>
      </w:r>
    </w:p>
    <w:p w14:paraId="15CD0CC7" w14:textId="43886C54" w:rsidR="001600F5" w:rsidRDefault="001600F5" w:rsidP="001600F5">
      <w:pPr>
        <w:pStyle w:val="Heading3"/>
      </w:pPr>
      <w:bookmarkStart w:id="15" w:name="_Toc151311703"/>
      <w:r>
        <w:t>Appium</w:t>
      </w:r>
      <w:bookmarkEnd w:id="15"/>
    </w:p>
    <w:p w14:paraId="0913904A" w14:textId="6D0ED44E" w:rsidR="00EF7E8D" w:rsidRPr="00EF7E8D" w:rsidRDefault="00BA28F7" w:rsidP="00327A82">
      <w:pPr>
        <w:pStyle w:val="ListParagraph"/>
        <w:numPr>
          <w:ilvl w:val="0"/>
          <w:numId w:val="10"/>
        </w:numPr>
      </w:pPr>
      <w:r>
        <w:t xml:space="preserve">Link website: </w:t>
      </w:r>
      <w:hyperlink r:id="rId11" w:history="1">
        <w:r w:rsidRPr="006E5F0C">
          <w:rPr>
            <w:rStyle w:val="Hyperlink"/>
          </w:rPr>
          <w:t>https://appium.io/docs/en/2.1/</w:t>
        </w:r>
      </w:hyperlink>
    </w:p>
    <w:p w14:paraId="5EC57DE1" w14:textId="0738B44C" w:rsidR="00BA28F7" w:rsidRPr="00EF7E8D" w:rsidRDefault="00BA28F7" w:rsidP="00327A82">
      <w:pPr>
        <w:pStyle w:val="ListParagraph"/>
        <w:numPr>
          <w:ilvl w:val="0"/>
          <w:numId w:val="10"/>
        </w:numPr>
      </w:pPr>
      <w:r>
        <w:t>Mô tả:</w:t>
      </w:r>
      <w:r w:rsidR="005D5A7F">
        <w:t xml:space="preserve"> </w:t>
      </w:r>
      <w:r w:rsidR="00941372">
        <w:t xml:space="preserve">Appium là một công cụ mã nguồn mở được sử dụng để kiểm thử </w:t>
      </w:r>
      <w:r w:rsidR="00793AAC">
        <w:t>tự động trên các</w:t>
      </w:r>
      <w:r w:rsidR="00941372">
        <w:t xml:space="preserve"> ứng dụng di động trên các nền tảng iOS và Android.</w:t>
      </w:r>
      <w:r w:rsidR="00793AAC">
        <w:t xml:space="preserve"> Appium được xây dựng trên cơ sở của WebDriver, một tiêu chuẩn tự động hóa trình duyệt web. Với kiến trúc đa nền tảng, Appium cho phép viết các kịch bản kiểm thử một lần và chạy chúng trên cả iOS và Android mà không cần sửa đổi mã nguồn.</w:t>
      </w:r>
    </w:p>
    <w:p w14:paraId="68395B32" w14:textId="02A8E6AC" w:rsidR="00A7368F" w:rsidRDefault="00A7368F" w:rsidP="00327A82">
      <w:pPr>
        <w:pStyle w:val="ListParagraph"/>
        <w:numPr>
          <w:ilvl w:val="0"/>
          <w:numId w:val="10"/>
        </w:numPr>
      </w:pPr>
      <w:r>
        <w:t>Danh sách chức năng:</w:t>
      </w:r>
    </w:p>
    <w:p w14:paraId="113012AC" w14:textId="0BD101BC" w:rsidR="00A7368F" w:rsidRPr="00EF7E8D" w:rsidRDefault="00ED26F2" w:rsidP="00327A82">
      <w:pPr>
        <w:pStyle w:val="ListParagraph"/>
        <w:numPr>
          <w:ilvl w:val="0"/>
          <w:numId w:val="11"/>
        </w:numPr>
      </w:pPr>
      <w:r>
        <w:t xml:space="preserve">Hỗ trợ đa nền tảng: Appium cung cấp một API thống nhất để tương tác với các thiết bị di động trên các nền tảng </w:t>
      </w:r>
      <w:r w:rsidR="0046063C">
        <w:t>iOS và Android.</w:t>
      </w:r>
    </w:p>
    <w:p w14:paraId="6105064B" w14:textId="2EB5F8F6" w:rsidR="0046063C" w:rsidRPr="00EF7E8D" w:rsidRDefault="001D67EF" w:rsidP="00327A82">
      <w:pPr>
        <w:pStyle w:val="ListParagraph"/>
        <w:numPr>
          <w:ilvl w:val="0"/>
          <w:numId w:val="11"/>
        </w:numPr>
      </w:pPr>
      <w:r>
        <w:t xml:space="preserve">Hỗ trợ nhiều ngôn ngữ lập trình: </w:t>
      </w:r>
      <w:r w:rsidR="00287120">
        <w:t>Appium hỗ trợ nhiều ngôn ngữ lập trình như Java, Python, Ruby, JavaScript và C#.</w:t>
      </w:r>
    </w:p>
    <w:p w14:paraId="6754D7CF" w14:textId="5D2EA3CA" w:rsidR="00287120" w:rsidRPr="00EF7E8D" w:rsidRDefault="001550A1" w:rsidP="00327A82">
      <w:pPr>
        <w:pStyle w:val="ListParagraph"/>
        <w:numPr>
          <w:ilvl w:val="0"/>
          <w:numId w:val="11"/>
        </w:numPr>
      </w:pPr>
      <w:r>
        <w:t>Hỗ trợ các ứng dụng native, hybrid và web.</w:t>
      </w:r>
    </w:p>
    <w:p w14:paraId="55B9D5D3" w14:textId="4767980C" w:rsidR="00BC4621" w:rsidRPr="00EF7E8D" w:rsidRDefault="0008021A" w:rsidP="00327A82">
      <w:pPr>
        <w:pStyle w:val="ListParagraph"/>
        <w:numPr>
          <w:ilvl w:val="0"/>
          <w:numId w:val="11"/>
        </w:numPr>
      </w:pPr>
      <w:r>
        <w:t xml:space="preserve">Tìm kiếm các thành phần </w:t>
      </w:r>
      <w:r w:rsidR="00956BD8">
        <w:t xml:space="preserve">giao điện đa nền </w:t>
      </w:r>
      <w:r w:rsidR="00E63013">
        <w:t>tảng.</w:t>
      </w:r>
    </w:p>
    <w:p w14:paraId="0D65B58D" w14:textId="57705EDF" w:rsidR="00E63013" w:rsidRPr="00EF7E8D" w:rsidRDefault="00E63013" w:rsidP="00327A82">
      <w:pPr>
        <w:pStyle w:val="ListParagraph"/>
        <w:numPr>
          <w:ilvl w:val="0"/>
          <w:numId w:val="11"/>
        </w:numPr>
      </w:pPr>
      <w:r>
        <w:t xml:space="preserve">Hỗ trợ kiểm thử trên thiết bị thật và </w:t>
      </w:r>
      <w:r w:rsidR="000501E3">
        <w:t>giả lập (Emulator</w:t>
      </w:r>
      <w:r w:rsidR="00B15B4D">
        <w:t>s</w:t>
      </w:r>
      <w:r w:rsidR="000501E3">
        <w:t xml:space="preserve"> và Simulator</w:t>
      </w:r>
      <w:r w:rsidR="00B15B4D">
        <w:t>s</w:t>
      </w:r>
      <w:r w:rsidR="000501E3">
        <w:t>)</w:t>
      </w:r>
      <w:r w:rsidR="00B15B4D">
        <w:t>.</w:t>
      </w:r>
    </w:p>
    <w:p w14:paraId="71C9CC6D" w14:textId="2E2DDE63" w:rsidR="00EC5A6D" w:rsidRPr="00EF7E8D" w:rsidRDefault="00EC5A6D" w:rsidP="00327A82">
      <w:pPr>
        <w:pStyle w:val="ListParagraph"/>
        <w:numPr>
          <w:ilvl w:val="0"/>
          <w:numId w:val="11"/>
        </w:numPr>
      </w:pPr>
      <w:r>
        <w:t xml:space="preserve">Hỗ trợ các cử chỉ ngón tay: Appium </w:t>
      </w:r>
      <w:r w:rsidR="00294E42">
        <w:t>cung cấp các cử chỉ ngón tay phổ biến</w:t>
      </w:r>
      <w:r w:rsidR="00004EF8">
        <w:t xml:space="preserve"> trên di động như: chạm, vuốt, cuộn, pinch và zoom.</w:t>
      </w:r>
    </w:p>
    <w:p w14:paraId="3435DB20" w14:textId="2FD8B000" w:rsidR="006961BF" w:rsidRPr="00EF7E8D" w:rsidRDefault="00CD41EB" w:rsidP="00327A82">
      <w:pPr>
        <w:pStyle w:val="ListParagraph"/>
        <w:numPr>
          <w:ilvl w:val="0"/>
          <w:numId w:val="11"/>
        </w:numPr>
      </w:pPr>
      <w:r>
        <w:lastRenderedPageBreak/>
        <w:t>Tích hợp nhiều F</w:t>
      </w:r>
      <w:r w:rsidR="006F3445">
        <w:t xml:space="preserve">ramework kiểm thử: </w:t>
      </w:r>
      <w:r w:rsidR="00117EC1">
        <w:t xml:space="preserve">Appium tích hợp các Framework phổ biến như </w:t>
      </w:r>
      <w:r w:rsidR="0035024F" w:rsidRPr="0035024F">
        <w:t>TestNG, JUnit và XCTest</w:t>
      </w:r>
      <w:r w:rsidR="0035024F">
        <w:t>.</w:t>
      </w:r>
    </w:p>
    <w:p w14:paraId="31009BB6" w14:textId="54B43C46" w:rsidR="0035024F" w:rsidRPr="00EF7E8D" w:rsidRDefault="00804EE4" w:rsidP="00327A82">
      <w:pPr>
        <w:pStyle w:val="ListParagraph"/>
        <w:numPr>
          <w:ilvl w:val="0"/>
          <w:numId w:val="11"/>
        </w:numPr>
      </w:pPr>
      <w:r>
        <w:t>Hỗ trợ Kiểm thử trên đám mây</w:t>
      </w:r>
      <w:r w:rsidR="00166222">
        <w:t xml:space="preserve"> (Cloud testing)</w:t>
      </w:r>
      <w:r w:rsidR="00294F13">
        <w:t>.</w:t>
      </w:r>
    </w:p>
    <w:p w14:paraId="429DB975" w14:textId="5A491DF9" w:rsidR="00294F13" w:rsidRPr="00EF7E8D" w:rsidRDefault="00B9013E" w:rsidP="00327A82">
      <w:pPr>
        <w:pStyle w:val="ListParagraph"/>
        <w:numPr>
          <w:ilvl w:val="0"/>
          <w:numId w:val="10"/>
        </w:numPr>
      </w:pPr>
      <w:r>
        <w:t>Điểm mạnh</w:t>
      </w:r>
      <w:r w:rsidR="00B17D07">
        <w:t>:</w:t>
      </w:r>
    </w:p>
    <w:p w14:paraId="723E1B2C" w14:textId="200D3AA1" w:rsidR="00B17D07" w:rsidRDefault="006A708F" w:rsidP="00327A82">
      <w:pPr>
        <w:pStyle w:val="ListParagraph"/>
        <w:numPr>
          <w:ilvl w:val="1"/>
          <w:numId w:val="10"/>
        </w:numPr>
      </w:pPr>
      <w:r>
        <w:t>Là một công cụ miễn phí và mã nguồn mở.</w:t>
      </w:r>
    </w:p>
    <w:p w14:paraId="27C7B07A" w14:textId="5697E164" w:rsidR="006A708F" w:rsidRDefault="006A708F" w:rsidP="00327A82">
      <w:pPr>
        <w:pStyle w:val="ListParagraph"/>
        <w:numPr>
          <w:ilvl w:val="1"/>
          <w:numId w:val="10"/>
        </w:numPr>
      </w:pPr>
      <w:r>
        <w:t>Hỗ trợ đa nền tảng</w:t>
      </w:r>
      <w:r w:rsidR="00D13BAA">
        <w:t>.</w:t>
      </w:r>
    </w:p>
    <w:p w14:paraId="12A4320E" w14:textId="58497D50" w:rsidR="00D13BAA" w:rsidRDefault="00D13BAA" w:rsidP="00327A82">
      <w:pPr>
        <w:pStyle w:val="ListParagraph"/>
        <w:numPr>
          <w:ilvl w:val="1"/>
          <w:numId w:val="10"/>
        </w:numPr>
      </w:pPr>
      <w:r>
        <w:t>Hỗ trợ nhiều ngôn ngữ lập trình</w:t>
      </w:r>
      <w:r w:rsidR="00C62691">
        <w:t>.</w:t>
      </w:r>
    </w:p>
    <w:p w14:paraId="746599E9" w14:textId="53A5538E" w:rsidR="00F579EC" w:rsidRPr="00EF7E8D" w:rsidRDefault="00F579EC" w:rsidP="00327A82">
      <w:pPr>
        <w:pStyle w:val="ListParagraph"/>
        <w:numPr>
          <w:ilvl w:val="0"/>
          <w:numId w:val="10"/>
        </w:numPr>
      </w:pPr>
      <w:r>
        <w:t>Điểm yếu</w:t>
      </w:r>
      <w:r w:rsidR="00B17D07">
        <w:t>:</w:t>
      </w:r>
    </w:p>
    <w:p w14:paraId="18038CA1" w14:textId="68E29A61" w:rsidR="00D13BAA" w:rsidRDefault="00D13BAA" w:rsidP="00327A82">
      <w:pPr>
        <w:pStyle w:val="ListParagraph"/>
        <w:numPr>
          <w:ilvl w:val="1"/>
          <w:numId w:val="10"/>
        </w:numPr>
      </w:pPr>
      <w:r>
        <w:t xml:space="preserve">Cấu hình và quản lý </w:t>
      </w:r>
      <w:r w:rsidR="00C62691">
        <w:t>khó khăn</w:t>
      </w:r>
    </w:p>
    <w:p w14:paraId="30A38214" w14:textId="70523FB8" w:rsidR="00B17D07" w:rsidRPr="00EF7E8D" w:rsidRDefault="00C37698" w:rsidP="00327A82">
      <w:pPr>
        <w:pStyle w:val="ListParagraph"/>
        <w:numPr>
          <w:ilvl w:val="0"/>
          <w:numId w:val="12"/>
        </w:numPr>
      </w:pPr>
      <w:r>
        <w:t>Tốc độ chậm</w:t>
      </w:r>
      <w:r w:rsidR="0075583E">
        <w:t xml:space="preserve">: </w:t>
      </w:r>
      <w:r w:rsidR="000E6D96">
        <w:t>việc sử dụng giao thức JSON Wire Protocol và WebDriver làm cho Appium chậm hơn một số công cụ kiểm thử khác.</w:t>
      </w:r>
    </w:p>
    <w:p w14:paraId="0C1033EC" w14:textId="26D28708" w:rsidR="00C37698" w:rsidRPr="00EF7E8D" w:rsidRDefault="009F1611" w:rsidP="00327A82">
      <w:pPr>
        <w:pStyle w:val="ListParagraph"/>
        <w:numPr>
          <w:ilvl w:val="0"/>
          <w:numId w:val="12"/>
        </w:numPr>
      </w:pPr>
      <w:r>
        <w:t xml:space="preserve">Thiết độ chính xác so với các công cụ </w:t>
      </w:r>
      <w:r w:rsidR="002E20D7">
        <w:t xml:space="preserve">kiểm thử gốc (native </w:t>
      </w:r>
      <w:r w:rsidR="002E3F0A">
        <w:t>testing tools).</w:t>
      </w:r>
    </w:p>
    <w:p w14:paraId="21145772" w14:textId="4B8D2AEF" w:rsidR="008004AF" w:rsidRDefault="00A67DE6" w:rsidP="008004AF">
      <w:pPr>
        <w:pStyle w:val="Heading3"/>
      </w:pPr>
      <w:bookmarkStart w:id="16" w:name="_Toc151311704"/>
      <w:r>
        <w:t>TestComplete</w:t>
      </w:r>
      <w:bookmarkEnd w:id="16"/>
    </w:p>
    <w:p w14:paraId="7B72664B" w14:textId="3528885D" w:rsidR="00D3559A" w:rsidRDefault="00D3559A" w:rsidP="00327A82">
      <w:pPr>
        <w:pStyle w:val="ListParagraph"/>
        <w:numPr>
          <w:ilvl w:val="0"/>
          <w:numId w:val="6"/>
        </w:numPr>
      </w:pPr>
      <w:r>
        <w:t xml:space="preserve">Link website: </w:t>
      </w:r>
      <w:hyperlink r:id="rId12" w:history="1">
        <w:r w:rsidR="00D93FC6" w:rsidRPr="00D93FC6">
          <w:rPr>
            <w:rStyle w:val="Hyperlink"/>
          </w:rPr>
          <w:t>https://smartbear.com/product/testcomplete/overview/</w:t>
        </w:r>
      </w:hyperlink>
    </w:p>
    <w:p w14:paraId="59B9BE9E" w14:textId="77777777" w:rsidR="004C0C27" w:rsidRDefault="00D3559A" w:rsidP="00327A82">
      <w:pPr>
        <w:pStyle w:val="ListParagraph"/>
        <w:numPr>
          <w:ilvl w:val="0"/>
          <w:numId w:val="6"/>
        </w:numPr>
      </w:pPr>
      <w:r>
        <w:t xml:space="preserve">Mô tả: </w:t>
      </w:r>
      <w:r w:rsidR="004C0C27" w:rsidRPr="004C0C27">
        <w:t xml:space="preserve">TestComplete có thể tự động hóa việc kiểm tra giao diện người dùng chức năng cho các ứng dụng máy tính để bàn, thiết bị di động và web. Với sự hỗ trợ tích hợp cho hơn 500 </w:t>
      </w:r>
      <w:r w:rsidR="004C0C27">
        <w:t xml:space="preserve">cách </w:t>
      </w:r>
      <w:r w:rsidR="004C0C27" w:rsidRPr="004C0C27">
        <w:t xml:space="preserve">điều khiển và </w:t>
      </w:r>
      <w:r w:rsidR="004C0C27">
        <w:t>framework</w:t>
      </w:r>
      <w:r w:rsidR="004C0C27" w:rsidRPr="004C0C27">
        <w:t xml:space="preserve"> của bên thứ ba, TestComplete có thể xử lý và xác định các thành phần giao diện người dùng động trong hầu hết các công nghệ hiện có.</w:t>
      </w:r>
    </w:p>
    <w:p w14:paraId="08C6C4C5" w14:textId="05AD0587" w:rsidR="00D3559A" w:rsidRDefault="00D3559A" w:rsidP="00327A82">
      <w:pPr>
        <w:pStyle w:val="ListParagraph"/>
        <w:numPr>
          <w:ilvl w:val="0"/>
          <w:numId w:val="6"/>
        </w:numPr>
      </w:pPr>
      <w:r>
        <w:t>Danh sách chức năng:</w:t>
      </w:r>
    </w:p>
    <w:p w14:paraId="6CB8CFD5" w14:textId="45D9B2F4" w:rsidR="003B78CA" w:rsidRDefault="003B78CA" w:rsidP="00327A82">
      <w:pPr>
        <w:pStyle w:val="ListParagraph"/>
        <w:numPr>
          <w:ilvl w:val="1"/>
          <w:numId w:val="6"/>
        </w:numPr>
      </w:pPr>
      <w:r>
        <w:t>Ngôn ngữ lập trình được hỗ trợ: JavaScript, Python, VBScript, JScript, Delphi, C++, C#.</w:t>
      </w:r>
    </w:p>
    <w:p w14:paraId="090A1418" w14:textId="7E1AB8F2" w:rsidR="003B78CA" w:rsidRDefault="003B78CA" w:rsidP="00327A82">
      <w:pPr>
        <w:pStyle w:val="ListParagraph"/>
        <w:numPr>
          <w:ilvl w:val="1"/>
          <w:numId w:val="6"/>
        </w:numPr>
      </w:pPr>
      <w:r>
        <w:t xml:space="preserve">Các phương pháp linh hoạt để thiết kế </w:t>
      </w:r>
      <w:r w:rsidR="003F6B11">
        <w:t>kiểm thử</w:t>
      </w:r>
      <w:r>
        <w:t>: chế độ ghi và phát lại, chế độ thủ công và tập lệnh với các từ khóa tích hợp</w:t>
      </w:r>
      <w:r w:rsidR="004062AD">
        <w:t>.</w:t>
      </w:r>
    </w:p>
    <w:p w14:paraId="62B19DFB" w14:textId="538873F7" w:rsidR="003B78CA" w:rsidRDefault="003B78CA" w:rsidP="00327A82">
      <w:pPr>
        <w:pStyle w:val="ListParagraph"/>
        <w:numPr>
          <w:ilvl w:val="1"/>
          <w:numId w:val="6"/>
        </w:numPr>
      </w:pPr>
      <w:r>
        <w:t>Nhận dạng đối tượng bằng nhận dạng hình ảnh dựa trên thuộc tính và AI</w:t>
      </w:r>
      <w:r w:rsidR="004062AD">
        <w:t>.</w:t>
      </w:r>
    </w:p>
    <w:p w14:paraId="5306880A" w14:textId="1B16C4CC" w:rsidR="003B78CA" w:rsidRDefault="003B78CA" w:rsidP="00327A82">
      <w:pPr>
        <w:pStyle w:val="ListParagraph"/>
        <w:numPr>
          <w:ilvl w:val="1"/>
          <w:numId w:val="6"/>
        </w:numPr>
      </w:pPr>
      <w:r>
        <w:t>Kiểm thử song song, đa trình duyệt và đa thiết bị</w:t>
      </w:r>
      <w:r w:rsidR="004062AD">
        <w:t>.</w:t>
      </w:r>
    </w:p>
    <w:p w14:paraId="1D3D8391" w14:textId="5F1AE0A5" w:rsidR="0087516C" w:rsidRDefault="003B78CA" w:rsidP="00327A82">
      <w:pPr>
        <w:pStyle w:val="ListParagraph"/>
        <w:numPr>
          <w:ilvl w:val="1"/>
          <w:numId w:val="6"/>
        </w:numPr>
      </w:pPr>
      <w:r>
        <w:t xml:space="preserve">Tích hợp với các khung </w:t>
      </w:r>
      <w:r w:rsidR="006C4381">
        <w:t xml:space="preserve">kiểm </w:t>
      </w:r>
      <w:r>
        <w:t>thử, công cụ CI/CD khác và hệ sinh thái SmartBear</w:t>
      </w:r>
      <w:r w:rsidR="004062AD">
        <w:t>.</w:t>
      </w:r>
    </w:p>
    <w:p w14:paraId="3808186E" w14:textId="703AFB70" w:rsidR="00D3559A" w:rsidRDefault="00D3559A" w:rsidP="00327A82">
      <w:pPr>
        <w:pStyle w:val="ListParagraph"/>
        <w:numPr>
          <w:ilvl w:val="0"/>
          <w:numId w:val="6"/>
        </w:numPr>
      </w:pPr>
      <w:r>
        <w:lastRenderedPageBreak/>
        <w:t>Điểm mạnh:</w:t>
      </w:r>
    </w:p>
    <w:p w14:paraId="17DD2BAA" w14:textId="77777777" w:rsidR="004C5151" w:rsidRDefault="004C5151" w:rsidP="00327A82">
      <w:pPr>
        <w:pStyle w:val="ListParagraph"/>
        <w:numPr>
          <w:ilvl w:val="1"/>
          <w:numId w:val="6"/>
        </w:numPr>
      </w:pPr>
      <w:r>
        <w:t>Tính linh hoạt: TestComplete hỗ trợ nhiều công nghệ, bao gồm các ứng dụng web, thiết bị di động, máy tính để bàn và ứng dụng lai. Nó có thể được sử dụng để thử nghiệm các ứng dụng được xây dựng bằng các ngôn ngữ và khung lập trình khác nhau.</w:t>
      </w:r>
    </w:p>
    <w:p w14:paraId="1AE0CB56" w14:textId="09BDCE7C" w:rsidR="004C5151" w:rsidRDefault="004C5151" w:rsidP="00327A82">
      <w:pPr>
        <w:pStyle w:val="ListParagraph"/>
        <w:numPr>
          <w:ilvl w:val="1"/>
          <w:numId w:val="6"/>
        </w:numPr>
      </w:pPr>
      <w:r>
        <w:t>Kiểm thử đa nền tảng: TestComplete cho phép bạn thực hiện kiểm thử tự động trên nhiều hệ điều hành khác nhau như Windows, macOS, iOS và Android. Tính linh hoạt này rất hữu ích khi nhắm mục tiêu nhiều nền tảng.</w:t>
      </w:r>
    </w:p>
    <w:p w14:paraId="3CE56D05" w14:textId="424062BE" w:rsidR="004C5151" w:rsidRDefault="004C5151" w:rsidP="00327A82">
      <w:pPr>
        <w:pStyle w:val="ListParagraph"/>
        <w:numPr>
          <w:ilvl w:val="1"/>
          <w:numId w:val="6"/>
        </w:numPr>
      </w:pPr>
      <w:r>
        <w:t xml:space="preserve">Nhận dạng đối tượng và viết kịch bản: TestComplete cung cấp khả năng nhận dạng đối tượng mạnh mẽ, giúp xác định và tương tác với các thành phần khác nhau trong ứng dụng dễ dàng hơn. Ngôn ngữ kịch bản của </w:t>
      </w:r>
      <w:r w:rsidR="0091725E">
        <w:t>TestComplete</w:t>
      </w:r>
      <w:r>
        <w:t xml:space="preserve"> dựa trên JavaScript, cho phép tùy chỉnh và tự động hóa thử nghiệm mạnh mẽ.</w:t>
      </w:r>
    </w:p>
    <w:p w14:paraId="48943D4C" w14:textId="7ACC611F" w:rsidR="004C5151" w:rsidRDefault="0091725E" w:rsidP="00327A82">
      <w:pPr>
        <w:pStyle w:val="ListParagraph"/>
        <w:numPr>
          <w:ilvl w:val="1"/>
          <w:numId w:val="6"/>
        </w:numPr>
      </w:pPr>
      <w:r>
        <w:t>G</w:t>
      </w:r>
      <w:r w:rsidR="004C5151">
        <w:t xml:space="preserve">hi và phát lại: TestComplete cung cấp tính năng ghi và phát lại, cho phép người kiểm tra ghi lại các tương tác của họ với một ứng dụng và tự động tạo tập lệnh kiểm </w:t>
      </w:r>
      <w:r>
        <w:t>thử</w:t>
      </w:r>
      <w:r w:rsidR="004C5151">
        <w:t>. Tính năng này đơn giản hóa quá trình tạo thử nghiệm ban đầu.</w:t>
      </w:r>
    </w:p>
    <w:p w14:paraId="7A005656" w14:textId="30B9844B" w:rsidR="004C5151" w:rsidRDefault="004C5151" w:rsidP="00327A82">
      <w:pPr>
        <w:pStyle w:val="ListParagraph"/>
        <w:numPr>
          <w:ilvl w:val="1"/>
          <w:numId w:val="6"/>
        </w:numPr>
      </w:pPr>
      <w:r>
        <w:t xml:space="preserve">Bộ thư viện kiểm </w:t>
      </w:r>
      <w:r w:rsidR="00214D2F">
        <w:t>thử</w:t>
      </w:r>
      <w:r>
        <w:t xml:space="preserve"> và tích hợp phong phú: TestComplete bao gồm một bộ thư viện kiểm tra toàn diện và tích hợp tích hợp với các công cụ và khung phát triển phổ biến. Nó tích hợp tốt với hệ thống CI/CD, hệ thống kiểm soát phiên bản, công cụ theo dõi lỗi, v.v.</w:t>
      </w:r>
    </w:p>
    <w:p w14:paraId="00250F1A" w14:textId="34E8D03F" w:rsidR="000F3040" w:rsidRDefault="004C5151" w:rsidP="00327A82">
      <w:pPr>
        <w:pStyle w:val="ListParagraph"/>
        <w:numPr>
          <w:ilvl w:val="1"/>
          <w:numId w:val="6"/>
        </w:numPr>
      </w:pPr>
      <w:r>
        <w:t>Trực quan hóa kiểm tra: TestComplete cung cấp nhật ký trực quan và kết quả thực hiện kiểm tra, giúp phân tích và gỡ lỗi các lỗi kiểm tra dễ dàng hơn. Nó cung cấp các báo cáo chi tiết kèm theo ảnh chụp màn hình và thông tin về phạm vi kiểm tra, hỗ trợ phân tích kiểm tra.</w:t>
      </w:r>
    </w:p>
    <w:p w14:paraId="364FF313" w14:textId="41D34706" w:rsidR="00D3559A" w:rsidRDefault="00D3559A" w:rsidP="00327A82">
      <w:pPr>
        <w:pStyle w:val="ListParagraph"/>
        <w:numPr>
          <w:ilvl w:val="0"/>
          <w:numId w:val="6"/>
        </w:numPr>
      </w:pPr>
      <w:r>
        <w:t>Điểm yếu:</w:t>
      </w:r>
    </w:p>
    <w:p w14:paraId="1B59DD4F" w14:textId="720E97F7" w:rsidR="00867EEE" w:rsidRDefault="00867EEE" w:rsidP="00327A82">
      <w:pPr>
        <w:pStyle w:val="ListParagraph"/>
        <w:numPr>
          <w:ilvl w:val="1"/>
          <w:numId w:val="6"/>
        </w:numPr>
      </w:pPr>
      <w:r>
        <w:t>Chi phí: TestComplete là một công cụ thương mại và chi phí bản quyền có thể là rào cản đối với một số tổ chức, đặc biệt là các nhóm nhỏ hơn hoặc những người thử nghiệm cá nhân – Chi phí bản quyền khá đắt đỏ</w:t>
      </w:r>
      <w:r w:rsidR="00D4249A">
        <w:t>, khoảng 3655 đô la (theo website của SmartBear)</w:t>
      </w:r>
      <w:r w:rsidR="00997D62">
        <w:t>.</w:t>
      </w:r>
    </w:p>
    <w:p w14:paraId="4F2814E0" w14:textId="2AD1194C" w:rsidR="00867EEE" w:rsidRDefault="00867EEE" w:rsidP="00327A82">
      <w:pPr>
        <w:pStyle w:val="ListParagraph"/>
        <w:numPr>
          <w:ilvl w:val="1"/>
          <w:numId w:val="6"/>
        </w:numPr>
      </w:pPr>
      <w:r>
        <w:lastRenderedPageBreak/>
        <w:t xml:space="preserve">Chỉ hỗ trợ Windows: Mặc dù có thể thực hiện các </w:t>
      </w:r>
      <w:r w:rsidR="00D61F4A">
        <w:t>kiểm</w:t>
      </w:r>
      <w:r w:rsidR="00FC5A9A">
        <w:t xml:space="preserve"> thử</w:t>
      </w:r>
      <w:r>
        <w:t xml:space="preserve"> tự động trên các nền tảng khác nhau nhưng bản thân công cụ này chỉ hoạt động trên Windows và không hỗ trợ sử dụng trên các máy Linux hoặc Mac vốn ngày càng trở nên phổ biến hơn trong thế giới phát triển phần mềm.</w:t>
      </w:r>
    </w:p>
    <w:p w14:paraId="4FB5C757" w14:textId="37DF01FF" w:rsidR="00867EEE" w:rsidRDefault="00867EEE" w:rsidP="00327A82">
      <w:pPr>
        <w:pStyle w:val="ListParagraph"/>
        <w:numPr>
          <w:ilvl w:val="1"/>
          <w:numId w:val="6"/>
        </w:numPr>
      </w:pPr>
      <w:r>
        <w:t>Chi phí bảo trì: Giống như bất kỳ công cụ kiểm tra tự động nào có nhiều tính năng tích hợp, TestComplete yêu cầu bảo trì thường xuyên để tránh các thử nghiệm tùy thuộc vào những tính năng này bị hỏng. Khi các ứng dụng phát triển và thay đổi, các tập lệnh kiểm thử có thể cần cập nhật, điều này có thể làm tăng chi phí bảo trì tổng thể.</w:t>
      </w:r>
    </w:p>
    <w:p w14:paraId="06A08F52" w14:textId="6E31E7C2" w:rsidR="00867EEE" w:rsidRDefault="00867EEE" w:rsidP="00327A82">
      <w:pPr>
        <w:pStyle w:val="ListParagraph"/>
        <w:numPr>
          <w:ilvl w:val="1"/>
          <w:numId w:val="6"/>
        </w:numPr>
      </w:pPr>
      <w:r>
        <w:t xml:space="preserve">Tùy chọn </w:t>
      </w:r>
      <w:r w:rsidR="00FC5A9A">
        <w:t>kiểm thử</w:t>
      </w:r>
      <w:r>
        <w:t xml:space="preserve"> đám mây hạn chế: Mặc dù TestComplete cho phép thử nghiệm đa nền tảng, nhưng các tùy chọn kiểm tra đám mây của nó bị hạn chế hơn so với một số công cụ khác. Nếu </w:t>
      </w:r>
      <w:r w:rsidR="00FC5A9A">
        <w:t>kiểm thử</w:t>
      </w:r>
      <w:r>
        <w:t xml:space="preserve"> của bạn yêu cầu cơ sở hạ tầng dựa trên đám mây rộng rãi, bạn có thể cần xem xét các </w:t>
      </w:r>
      <w:r w:rsidR="00FC5A9A">
        <w:t>công cụ bổ sung</w:t>
      </w:r>
      <w:r>
        <w:t>.</w:t>
      </w:r>
    </w:p>
    <w:p w14:paraId="199B13E8" w14:textId="37238BC6" w:rsidR="007F5576" w:rsidRDefault="007F5576" w:rsidP="007F5576">
      <w:pPr>
        <w:pStyle w:val="Heading3"/>
      </w:pPr>
      <w:bookmarkStart w:id="17" w:name="_Toc151311705"/>
      <w:r w:rsidRPr="007F5576">
        <w:t>Ranorex Studio</w:t>
      </w:r>
      <w:bookmarkEnd w:id="17"/>
    </w:p>
    <w:p w14:paraId="358C62C6" w14:textId="306304CE" w:rsidR="0023775F" w:rsidRDefault="0023775F" w:rsidP="00327A82">
      <w:pPr>
        <w:pStyle w:val="ListParagraph"/>
        <w:numPr>
          <w:ilvl w:val="0"/>
          <w:numId w:val="6"/>
        </w:numPr>
      </w:pPr>
      <w:r>
        <w:t xml:space="preserve">Link website: </w:t>
      </w:r>
      <w:hyperlink r:id="rId13" w:tgtFrame="_new" w:history="1">
        <w:r w:rsidR="009F1434">
          <w:rPr>
            <w:rStyle w:val="Hyperlink"/>
          </w:rPr>
          <w:t>https://www.ranorex.com/</w:t>
        </w:r>
      </w:hyperlink>
    </w:p>
    <w:p w14:paraId="7143CC02" w14:textId="356036F5" w:rsidR="009F1434" w:rsidRDefault="009F1434" w:rsidP="00327A82">
      <w:pPr>
        <w:pStyle w:val="ListParagraph"/>
        <w:numPr>
          <w:ilvl w:val="0"/>
          <w:numId w:val="6"/>
        </w:numPr>
      </w:pPr>
      <w:r>
        <w:t xml:space="preserve">Mô tả: </w:t>
      </w:r>
      <w:r w:rsidR="00B77CE2" w:rsidRPr="00B77CE2">
        <w:t>Ranorex Studio là một giải pháp tự động hóa kiểm thử phần mềm mạnh mẽ dành cho kiểm thử ứng dụng máy tính, ứng dụng di động và trang web. Nó cung cấp một môi trường đồ họa để tạo và quản lý các kịch bản kiểm thử tự động và hỗ trợ việc kiểm tra trên nhiều nền tảng.</w:t>
      </w:r>
    </w:p>
    <w:p w14:paraId="773751F1" w14:textId="04C7F58B" w:rsidR="009175F5" w:rsidRDefault="009175F5" w:rsidP="00327A82">
      <w:pPr>
        <w:pStyle w:val="ListParagraph"/>
        <w:numPr>
          <w:ilvl w:val="0"/>
          <w:numId w:val="6"/>
        </w:numPr>
      </w:pPr>
      <w:r>
        <w:t>Danh sách chức năng:</w:t>
      </w:r>
    </w:p>
    <w:p w14:paraId="67C75D63" w14:textId="1AC795DB" w:rsidR="009175F5" w:rsidRDefault="009175F5" w:rsidP="00327A82">
      <w:pPr>
        <w:pStyle w:val="ListParagraph"/>
        <w:numPr>
          <w:ilvl w:val="1"/>
          <w:numId w:val="6"/>
        </w:numPr>
      </w:pPr>
      <w:r>
        <w:t>Ghi và phát lại kịch bản kiểm thử tự động: Ranorex Studio cho phép người dùng ghi các hoạt động trên ứng dụng hoặc trang web và sau đó phát lại chúng để kiểm tra.</w:t>
      </w:r>
    </w:p>
    <w:p w14:paraId="1F14A09F" w14:textId="164794AF" w:rsidR="009175F5" w:rsidRDefault="009175F5" w:rsidP="00327A82">
      <w:pPr>
        <w:pStyle w:val="ListParagraph"/>
        <w:numPr>
          <w:ilvl w:val="1"/>
          <w:numId w:val="6"/>
        </w:numPr>
      </w:pPr>
      <w:r>
        <w:t xml:space="preserve"> Hỗ trợ kiểm thử đa nền tảng: Ranorex Studio hỗ trợ kiểm thử trên nhiều nền tảng như Windows, web, Android, iOS và nhiều hệ điều hành khác.</w:t>
      </w:r>
    </w:p>
    <w:p w14:paraId="6737A3FE" w14:textId="16F29330" w:rsidR="009175F5" w:rsidRDefault="009175F5" w:rsidP="00327A82">
      <w:pPr>
        <w:pStyle w:val="ListParagraph"/>
        <w:numPr>
          <w:ilvl w:val="1"/>
          <w:numId w:val="6"/>
        </w:numPr>
      </w:pPr>
      <w:r>
        <w:t>Quản lý kiểm thử: Nó cho phép quản lý dự án kiểm thử, tổ chức và thực hiện các ca kiểm thử, và tạo báo cáo chi tiết về kết quả kiểm thử.</w:t>
      </w:r>
    </w:p>
    <w:p w14:paraId="4685E4E1" w14:textId="308C7A2B" w:rsidR="009175F5" w:rsidRDefault="009175F5" w:rsidP="00327A82">
      <w:pPr>
        <w:pStyle w:val="ListParagraph"/>
        <w:numPr>
          <w:ilvl w:val="1"/>
          <w:numId w:val="6"/>
        </w:numPr>
      </w:pPr>
      <w:r>
        <w:lastRenderedPageBreak/>
        <w:t>Hỗ trợ cho ngôn ngữ lập trình: Ranorex hỗ trợ sử dụng mã nguồn mở để tùy chỉnh kịch bản kiểm thử bằng cách sử dụng C# hoặc VB.NET.</w:t>
      </w:r>
    </w:p>
    <w:p w14:paraId="1B78B392" w14:textId="18378077" w:rsidR="009175F5" w:rsidRPr="0023775F" w:rsidRDefault="009175F5" w:rsidP="00327A82">
      <w:pPr>
        <w:pStyle w:val="ListParagraph"/>
        <w:numPr>
          <w:ilvl w:val="1"/>
          <w:numId w:val="6"/>
        </w:numPr>
      </w:pPr>
      <w:r>
        <w:t>Hỗ trợ cho kiểm thử liên tục: Nó có tích hợp với các công cụ quản lý phiên bản và dịch vụ liên tục như Jenkins, TeamCity, và Git.</w:t>
      </w:r>
    </w:p>
    <w:p w14:paraId="07A26294" w14:textId="55D53023" w:rsidR="007F5576" w:rsidRDefault="006305E6" w:rsidP="00327A82">
      <w:pPr>
        <w:pStyle w:val="ListParagraph"/>
        <w:numPr>
          <w:ilvl w:val="0"/>
          <w:numId w:val="6"/>
        </w:numPr>
      </w:pPr>
      <w:r>
        <w:t>Điểm mạnh:</w:t>
      </w:r>
    </w:p>
    <w:p w14:paraId="3BEBE0AB" w14:textId="796DBDA5" w:rsidR="006305E6" w:rsidRDefault="00DB7986" w:rsidP="00327A82">
      <w:pPr>
        <w:pStyle w:val="ListParagraph"/>
        <w:numPr>
          <w:ilvl w:val="1"/>
          <w:numId w:val="6"/>
        </w:numPr>
      </w:pPr>
      <w:r>
        <w:t>Kiểm thử tự động đa nền tảng: Với Ranorex, bạn có thể chạy thử nghiệm tự động cho các ứng dụng web và desktop cũng như ứng dụng dành cho thiết bị di động, trong khi các sản phẩm cạnh tranh như Selenium và Katalon Studio không hỗ trợ thử nghiệm trên ứng dụng desktop và Watir chỉ nhằm mục đích kiểm thử web.</w:t>
      </w:r>
    </w:p>
    <w:p w14:paraId="4F624AB3" w14:textId="180E125C" w:rsidR="00131878" w:rsidRDefault="00131878" w:rsidP="00327A82">
      <w:pPr>
        <w:pStyle w:val="ListParagraph"/>
        <w:numPr>
          <w:ilvl w:val="1"/>
          <w:numId w:val="6"/>
        </w:numPr>
      </w:pPr>
      <w:r>
        <w:t>Tạo test-case mà không cần code: Ranorex Recorder với giao diện kéo và thả cho phép thực hiện các test-case không cần code. Do đó, các bài kiểm tra rất dễ đọc và thiết kế nhanh chóng vì các từ khóa có thể được sử dụng lại trong các trường hợp kiểm thử.</w:t>
      </w:r>
    </w:p>
    <w:p w14:paraId="1960D6A4" w14:textId="0607B283" w:rsidR="00131878" w:rsidRDefault="00FC2F48" w:rsidP="00327A82">
      <w:pPr>
        <w:pStyle w:val="ListParagraph"/>
        <w:numPr>
          <w:ilvl w:val="1"/>
          <w:numId w:val="6"/>
        </w:numPr>
      </w:pPr>
      <w:r>
        <w:t xml:space="preserve">Sử dụng dễ dàng: Với giao diện người dùng thân thiện với người dùng, Ranorex được coi là một trong những công cụ tự động hóa </w:t>
      </w:r>
      <w:r w:rsidR="00641D60">
        <w:t xml:space="preserve">kiểm </w:t>
      </w:r>
      <w:r>
        <w:t>thử dễ tiếp cận nhất trên thị trường.</w:t>
      </w:r>
    </w:p>
    <w:p w14:paraId="53E24F8D" w14:textId="7146B9A4" w:rsidR="00AD387A" w:rsidRDefault="00AD387A" w:rsidP="00327A82">
      <w:pPr>
        <w:pStyle w:val="ListParagraph"/>
        <w:numPr>
          <w:ilvl w:val="1"/>
          <w:numId w:val="6"/>
        </w:numPr>
      </w:pPr>
      <w:r>
        <w:t xml:space="preserve">Theo dõi </w:t>
      </w:r>
      <w:r w:rsidR="0023775F">
        <w:t>image</w:t>
      </w:r>
      <w:r>
        <w:t>: Tính năng nhận dạng đối tượng thông minh trong Ranorex Studio tự động phát hiện bất kỳ thay đổi nào về vị trí của image trong GUI đã được kiểm thử trong giao diện của nó.</w:t>
      </w:r>
    </w:p>
    <w:p w14:paraId="1F7A9032" w14:textId="70367606" w:rsidR="00466E06" w:rsidRDefault="00466E06" w:rsidP="00327A82">
      <w:pPr>
        <w:pStyle w:val="ListParagraph"/>
        <w:numPr>
          <w:ilvl w:val="0"/>
          <w:numId w:val="6"/>
        </w:numPr>
      </w:pPr>
      <w:r>
        <w:t>Điểm yếu:</w:t>
      </w:r>
    </w:p>
    <w:p w14:paraId="5A158ACC" w14:textId="279C2B12" w:rsidR="00466E06" w:rsidRDefault="00F54059" w:rsidP="00327A82">
      <w:pPr>
        <w:pStyle w:val="ListParagraph"/>
        <w:numPr>
          <w:ilvl w:val="1"/>
          <w:numId w:val="6"/>
        </w:numPr>
      </w:pPr>
      <w:r>
        <w:t>Bản quyền trả phí</w:t>
      </w:r>
      <w:r w:rsidR="00466E06">
        <w:t xml:space="preserve">: Ranorex là một công cụ </w:t>
      </w:r>
      <w:r>
        <w:t>có trả phí</w:t>
      </w:r>
      <w:r w:rsidR="00466E06">
        <w:t>, đây có thể là một nhược điểm đáng kể khi xét đến nhiều lựa chọn thay thế cạnh tranh nguồn mở như Selenium, Katalon Studio và Watir.</w:t>
      </w:r>
    </w:p>
    <w:p w14:paraId="378189F3" w14:textId="44A7A16C" w:rsidR="00F54059" w:rsidRDefault="00091B49" w:rsidP="00327A82">
      <w:pPr>
        <w:pStyle w:val="ListParagraph"/>
        <w:numPr>
          <w:ilvl w:val="1"/>
          <w:numId w:val="6"/>
        </w:numPr>
      </w:pPr>
      <w:r>
        <w:t>Chỉ có một số ngôn ngữ được hỗ trợ: Mặc dù Ranorex cung cấp tính linh hoạt về nền tảng và trình duyệt nhưng nó chỉ hỗ trợ hai ngôn ngữ kịch bản: C# và VB.NET, không giống như Selenium cho phép mã hóa bằng mười ngôn ngữ lập trình phổ biến.</w:t>
      </w:r>
    </w:p>
    <w:p w14:paraId="0AB48C5D" w14:textId="73F9F5DA" w:rsidR="00091B49" w:rsidRDefault="00091B49" w:rsidP="00327A82">
      <w:pPr>
        <w:pStyle w:val="ListParagraph"/>
        <w:numPr>
          <w:ilvl w:val="1"/>
          <w:numId w:val="6"/>
        </w:numPr>
      </w:pPr>
      <w:r>
        <w:t>MacOS không thể cài Ranorex Studio.</w:t>
      </w:r>
    </w:p>
    <w:p w14:paraId="4A175EB6" w14:textId="5FF567A8" w:rsidR="00C939C0" w:rsidRDefault="00C939C0" w:rsidP="00327A82">
      <w:pPr>
        <w:pStyle w:val="ListParagraph"/>
        <w:numPr>
          <w:ilvl w:val="1"/>
          <w:numId w:val="6"/>
        </w:numPr>
      </w:pPr>
      <w:r>
        <w:lastRenderedPageBreak/>
        <w:t>Cộng đồng sử dụng không lớn, chính vì vậy nếu có bug sẽ khó trong việc tìm hiểu.</w:t>
      </w:r>
    </w:p>
    <w:p w14:paraId="5B7EB46F" w14:textId="0A59EEB8" w:rsidR="00243A68" w:rsidRDefault="00243A68" w:rsidP="00327A82">
      <w:pPr>
        <w:pStyle w:val="ListParagraph"/>
        <w:numPr>
          <w:ilvl w:val="1"/>
          <w:numId w:val="6"/>
        </w:numPr>
      </w:pPr>
      <w:r>
        <w:t>Các phiên bản của Ranorex Studio không mang tính ổn định, thường xuyên được cập nhật</w:t>
      </w:r>
      <w:r w:rsidR="00052F31">
        <w:t xml:space="preserve"> =&gt; người dùng sẽ mất thời gian để cập nhật hơn.</w:t>
      </w:r>
    </w:p>
    <w:p w14:paraId="66F0E19E" w14:textId="6B350B30" w:rsidR="006A01CB" w:rsidRDefault="009E71AD" w:rsidP="009C777E">
      <w:pPr>
        <w:pStyle w:val="Heading3"/>
      </w:pPr>
      <w:bookmarkStart w:id="18" w:name="_Toc151311706"/>
      <w:r>
        <w:t>Nightwatch</w:t>
      </w:r>
      <w:r w:rsidR="004079A5">
        <w:t>.js</w:t>
      </w:r>
      <w:bookmarkEnd w:id="18"/>
    </w:p>
    <w:p w14:paraId="5CF6782D" w14:textId="6A0B0465" w:rsidR="005F22FD" w:rsidRDefault="000E72AF" w:rsidP="00327A82">
      <w:pPr>
        <w:pStyle w:val="ListParagraph"/>
        <w:numPr>
          <w:ilvl w:val="0"/>
          <w:numId w:val="6"/>
        </w:numPr>
      </w:pPr>
      <w:r>
        <w:t>Link website:</w:t>
      </w:r>
      <w:r w:rsidR="00CB0225" w:rsidRPr="00CB0225">
        <w:t xml:space="preserve"> </w:t>
      </w:r>
      <w:hyperlink r:id="rId14" w:history="1">
        <w:r w:rsidR="00CB0225" w:rsidRPr="00CB0225">
          <w:rPr>
            <w:rStyle w:val="Hyperlink"/>
          </w:rPr>
          <w:t>https://nightwatchjs.org/</w:t>
        </w:r>
      </w:hyperlink>
    </w:p>
    <w:p w14:paraId="01843653" w14:textId="0F4CAC76" w:rsidR="000E72AF" w:rsidRDefault="000E72AF" w:rsidP="00327A82">
      <w:pPr>
        <w:pStyle w:val="ListParagraph"/>
        <w:numPr>
          <w:ilvl w:val="0"/>
          <w:numId w:val="6"/>
        </w:numPr>
      </w:pPr>
      <w:r>
        <w:t>Mô tả:</w:t>
      </w:r>
      <w:r w:rsidR="00A50469">
        <w:t xml:space="preserve"> </w:t>
      </w:r>
      <w:r w:rsidR="00A50469" w:rsidRPr="00A50469">
        <w:t>Nightwatch.js là một framework linh hoạt cho kiểm thử tự động mà mở rộng khả năng của mình để bao gồm kiểm thử cho ứng dụng di động, cả trên nền tảng Android và iOS, thông qua việc tích hợp với Appium.</w:t>
      </w:r>
    </w:p>
    <w:p w14:paraId="7F581A05" w14:textId="09590D5E" w:rsidR="000E72AF" w:rsidRDefault="000E72AF" w:rsidP="00327A82">
      <w:pPr>
        <w:pStyle w:val="ListParagraph"/>
        <w:numPr>
          <w:ilvl w:val="0"/>
          <w:numId w:val="6"/>
        </w:numPr>
      </w:pPr>
      <w:r>
        <w:t>Danh sách chức năng:</w:t>
      </w:r>
    </w:p>
    <w:p w14:paraId="4EF934C4" w14:textId="07167EDB" w:rsidR="00FB146F" w:rsidRDefault="00FB146F" w:rsidP="00327A82">
      <w:pPr>
        <w:pStyle w:val="ListParagraph"/>
        <w:numPr>
          <w:ilvl w:val="1"/>
          <w:numId w:val="6"/>
        </w:numPr>
      </w:pPr>
      <w:r>
        <w:t>Tích hợp với Appium: Tích hợp mượt mà với Appium cho phép kiểm thử tự động của ứng dụng di động native trên cả Android và iOS.</w:t>
      </w:r>
    </w:p>
    <w:p w14:paraId="375B076D" w14:textId="3242E1AC" w:rsidR="00FB146F" w:rsidRDefault="00FB146F" w:rsidP="00327A82">
      <w:pPr>
        <w:pStyle w:val="ListParagraph"/>
        <w:numPr>
          <w:ilvl w:val="1"/>
          <w:numId w:val="6"/>
        </w:numPr>
      </w:pPr>
      <w:r>
        <w:t xml:space="preserve">Khung </w:t>
      </w:r>
      <w:r w:rsidR="00630B91">
        <w:t>k</w:t>
      </w:r>
      <w:r>
        <w:t xml:space="preserve">iểm </w:t>
      </w:r>
      <w:r w:rsidR="00630B91">
        <w:t>t</w:t>
      </w:r>
      <w:r>
        <w:t xml:space="preserve">hử </w:t>
      </w:r>
      <w:r w:rsidR="00630B91">
        <w:t>t</w:t>
      </w:r>
      <w:r>
        <w:t xml:space="preserve">hống </w:t>
      </w:r>
      <w:r w:rsidR="00630B91">
        <w:t>n</w:t>
      </w:r>
      <w:r>
        <w:t>hất: Cung cấp một khung thử nghiệm thống nhất để viết kiểm thử bằng JavaScript, đảm bảo sự nhất quán giữa các kịch bản kiểm thử trên web và di động.</w:t>
      </w:r>
    </w:p>
    <w:p w14:paraId="6B17B749" w14:textId="21F9DD34" w:rsidR="00FB146F" w:rsidRDefault="00FB146F" w:rsidP="00327A82">
      <w:pPr>
        <w:pStyle w:val="ListParagraph"/>
        <w:numPr>
          <w:ilvl w:val="1"/>
          <w:numId w:val="6"/>
        </w:numPr>
      </w:pPr>
      <w:r>
        <w:t xml:space="preserve">Kiểm </w:t>
      </w:r>
      <w:r w:rsidR="00630B91">
        <w:t>t</w:t>
      </w:r>
      <w:r>
        <w:t xml:space="preserve">hử </w:t>
      </w:r>
      <w:r w:rsidR="00630B91">
        <w:t>c</w:t>
      </w:r>
      <w:r>
        <w:t xml:space="preserve">hức </w:t>
      </w:r>
      <w:r w:rsidR="00630B91">
        <w:t>n</w:t>
      </w:r>
      <w:r>
        <w:t>ăng Từ Đầu Đến Cuối: Hỗ trợ kiểm thử chức năng toàn diện của ứng dụng di động native, bao gồm tương tác người dùng và xác minh tính năng ứng dụng.</w:t>
      </w:r>
    </w:p>
    <w:p w14:paraId="496B8360" w14:textId="2ECA7C06" w:rsidR="00FB146F" w:rsidRDefault="00FB146F" w:rsidP="00327A82">
      <w:pPr>
        <w:pStyle w:val="ListParagraph"/>
        <w:numPr>
          <w:ilvl w:val="1"/>
          <w:numId w:val="6"/>
        </w:numPr>
      </w:pPr>
      <w:r>
        <w:t xml:space="preserve">Kiểm </w:t>
      </w:r>
      <w:r w:rsidR="00630B91">
        <w:t>t</w:t>
      </w:r>
      <w:r>
        <w:t xml:space="preserve">hử </w:t>
      </w:r>
      <w:r w:rsidR="00630B91">
        <w:t>c</w:t>
      </w:r>
      <w:r>
        <w:t xml:space="preserve">héo </w:t>
      </w:r>
      <w:r w:rsidR="00630B91">
        <w:t>n</w:t>
      </w:r>
      <w:r>
        <w:t xml:space="preserve">ền </w:t>
      </w:r>
      <w:r w:rsidR="00630B91">
        <w:t>t</w:t>
      </w:r>
      <w:r>
        <w:t>ảng: Cho phép kiểm thử trên nhiều nền tảng di động khác nhau, đảm bảo hiệu suất nhất quán trên các hệ điều hành khác nhau.</w:t>
      </w:r>
    </w:p>
    <w:p w14:paraId="3B43A866" w14:textId="28B844F3" w:rsidR="00FB146F" w:rsidRDefault="00FB146F" w:rsidP="00327A82">
      <w:pPr>
        <w:pStyle w:val="ListParagraph"/>
        <w:numPr>
          <w:ilvl w:val="1"/>
          <w:numId w:val="6"/>
        </w:numPr>
      </w:pPr>
      <w:r>
        <w:t xml:space="preserve">Ngôn </w:t>
      </w:r>
      <w:r w:rsidR="00630B91">
        <w:t>n</w:t>
      </w:r>
      <w:r>
        <w:t>gữ JavaScript: Sử dụng JavaScript làm ngôn ngữ lập trình, mang lại sự dễ tiếp cận và sự quen thuộc cho nhà phát triển viết kiểm thử di động.</w:t>
      </w:r>
    </w:p>
    <w:p w14:paraId="2715B0B9" w14:textId="0D78C4B2" w:rsidR="00FB146F" w:rsidRDefault="00FB146F" w:rsidP="00327A82">
      <w:pPr>
        <w:pStyle w:val="ListParagraph"/>
        <w:numPr>
          <w:ilvl w:val="1"/>
          <w:numId w:val="6"/>
        </w:numPr>
      </w:pPr>
      <w:r>
        <w:t xml:space="preserve">Thực </w:t>
      </w:r>
      <w:r w:rsidR="00630B91">
        <w:t>h</w:t>
      </w:r>
      <w:r>
        <w:t xml:space="preserve">iện </w:t>
      </w:r>
      <w:r w:rsidR="00630B91">
        <w:t>k</w:t>
      </w:r>
      <w:r>
        <w:t xml:space="preserve">iểm </w:t>
      </w:r>
      <w:r w:rsidR="00630B91">
        <w:t>t</w:t>
      </w:r>
      <w:r>
        <w:t xml:space="preserve">hử </w:t>
      </w:r>
      <w:r w:rsidR="00630B91">
        <w:t>đ</w:t>
      </w:r>
      <w:r>
        <w:t xml:space="preserve">ồng </w:t>
      </w:r>
      <w:r w:rsidR="00630B91">
        <w:t>t</w:t>
      </w:r>
      <w:r>
        <w:t>hời: Hỗ trợ thực hiện kiểm thử đồng thời cho ứng dụng di động, tăng cường hiệu suất kiểm thử và giảm thời gian thực hiện kiểm thử tổng thể.</w:t>
      </w:r>
    </w:p>
    <w:p w14:paraId="3511F31E" w14:textId="5CD6D3B6" w:rsidR="000E72AF" w:rsidRDefault="000E72AF" w:rsidP="00327A82">
      <w:pPr>
        <w:pStyle w:val="ListParagraph"/>
        <w:numPr>
          <w:ilvl w:val="0"/>
          <w:numId w:val="6"/>
        </w:numPr>
      </w:pPr>
      <w:r>
        <w:t>Điểm mạnh:</w:t>
      </w:r>
    </w:p>
    <w:p w14:paraId="64282F17" w14:textId="34D3B16C" w:rsidR="00FC6245" w:rsidRDefault="00FC6245" w:rsidP="00327A82">
      <w:pPr>
        <w:pStyle w:val="ListParagraph"/>
        <w:numPr>
          <w:ilvl w:val="1"/>
          <w:numId w:val="6"/>
        </w:numPr>
      </w:pPr>
      <w:r>
        <w:lastRenderedPageBreak/>
        <w:t xml:space="preserve">Hiệu </w:t>
      </w:r>
      <w:r w:rsidR="00630B91">
        <w:t>s</w:t>
      </w:r>
      <w:r>
        <w:t xml:space="preserve">uất </w:t>
      </w:r>
      <w:r w:rsidR="00630B91">
        <w:t>c</w:t>
      </w:r>
      <w:r>
        <w:t xml:space="preserve">héo </w:t>
      </w:r>
      <w:r w:rsidR="00630B91">
        <w:t>n</w:t>
      </w:r>
      <w:r>
        <w:t xml:space="preserve">ền </w:t>
      </w:r>
      <w:r w:rsidR="00630B91">
        <w:t>t</w:t>
      </w:r>
      <w:r>
        <w:t>ảng: Hỗ trợ chéo nền tảng mượt mà với Appium để kiểm thử thống nhất trên cả iOS và Android, giảm cần thiết phải có các kịch bản riêng biệt.</w:t>
      </w:r>
    </w:p>
    <w:p w14:paraId="4E58535B" w14:textId="11BFD8BB" w:rsidR="00FC6245" w:rsidRDefault="00FC6245" w:rsidP="00327A82">
      <w:pPr>
        <w:pStyle w:val="ListParagraph"/>
        <w:numPr>
          <w:ilvl w:val="1"/>
          <w:numId w:val="6"/>
        </w:numPr>
      </w:pPr>
      <w:r>
        <w:t xml:space="preserve">Khung </w:t>
      </w:r>
      <w:r w:rsidR="00630B91">
        <w:t>k</w:t>
      </w:r>
      <w:r>
        <w:t xml:space="preserve">iểm </w:t>
      </w:r>
      <w:r w:rsidR="00630B91">
        <w:t>t</w:t>
      </w:r>
      <w:r>
        <w:t xml:space="preserve">hử </w:t>
      </w:r>
      <w:r w:rsidR="00630B91">
        <w:t>t</w:t>
      </w:r>
      <w:r>
        <w:t xml:space="preserve">hống </w:t>
      </w:r>
      <w:r w:rsidR="00630B91">
        <w:t>n</w:t>
      </w:r>
      <w:r>
        <w:t>hất: Nightwatch.js tối ưu hóa nỗ lực kiểm thử với một khung thử nghiệm thống nhất cho cả ứng dụng web và di động, giảm độ dốc học.</w:t>
      </w:r>
    </w:p>
    <w:p w14:paraId="5AD4BC81" w14:textId="4F8D2AA3" w:rsidR="00FC6245" w:rsidRDefault="00FC6245" w:rsidP="00327A82">
      <w:pPr>
        <w:pStyle w:val="ListParagraph"/>
        <w:numPr>
          <w:ilvl w:val="1"/>
          <w:numId w:val="6"/>
        </w:numPr>
      </w:pPr>
      <w:r>
        <w:t xml:space="preserve">Tích </w:t>
      </w:r>
      <w:r w:rsidR="00630B91">
        <w:t>h</w:t>
      </w:r>
      <w:r>
        <w:t xml:space="preserve">ợp </w:t>
      </w:r>
      <w:r w:rsidR="00630B91">
        <w:t>l</w:t>
      </w:r>
      <w:r>
        <w:t xml:space="preserve">ệnh </w:t>
      </w:r>
      <w:r w:rsidR="00630B91">
        <w:t>t</w:t>
      </w:r>
      <w:r>
        <w:t xml:space="preserve">oàn </w:t>
      </w:r>
      <w:r w:rsidR="00630B91">
        <w:t>d</w:t>
      </w:r>
      <w:r>
        <w:t>iện: Bộ lệnh tích hợp sẵn trong Nightwatch.js giúp đơn giản hóa việc tạo kịch bản kiểm thử, cho phép mô phỏng tương tác người dùng và kiểm thử các điều kiện.</w:t>
      </w:r>
    </w:p>
    <w:p w14:paraId="4536ED65" w14:textId="3282F7BB" w:rsidR="00FC6245" w:rsidRDefault="00FC6245" w:rsidP="00327A82">
      <w:pPr>
        <w:pStyle w:val="ListParagraph"/>
        <w:numPr>
          <w:ilvl w:val="1"/>
          <w:numId w:val="6"/>
        </w:numPr>
      </w:pPr>
      <w:r>
        <w:t xml:space="preserve">Dễ </w:t>
      </w:r>
      <w:r w:rsidR="00630B91">
        <w:t>s</w:t>
      </w:r>
      <w:r>
        <w:t xml:space="preserve">ử </w:t>
      </w:r>
      <w:r w:rsidR="00630B91">
        <w:t>d</w:t>
      </w:r>
      <w:r>
        <w:t>ụng: Nổi tiếng với sự đơn giản, Nightwatch.js, kết hợp với Appium, mang lại trải nghiệm thân thiện với người dùng thông qua cú pháp rõ ràng.</w:t>
      </w:r>
    </w:p>
    <w:p w14:paraId="1706B18E" w14:textId="2D54E3B4" w:rsidR="00FC6245" w:rsidRDefault="00FC6245" w:rsidP="00327A82">
      <w:pPr>
        <w:pStyle w:val="ListParagraph"/>
        <w:numPr>
          <w:ilvl w:val="1"/>
          <w:numId w:val="6"/>
        </w:numPr>
      </w:pPr>
      <w:r>
        <w:t xml:space="preserve">Ưu </w:t>
      </w:r>
      <w:r w:rsidR="00630B91">
        <w:t>t</w:t>
      </w:r>
      <w:r>
        <w:t>iên JavaScript: Tận dụng JavaScript, Nightwatch.js tích hợp mượt mà với hệ sinh thái rộng lớn của nó, nâng cao khả năng tự động hóa kiểm thử.</w:t>
      </w:r>
    </w:p>
    <w:p w14:paraId="1599A74C" w14:textId="4CA4F424" w:rsidR="00D64FD7" w:rsidRDefault="00FC6245" w:rsidP="00327A82">
      <w:pPr>
        <w:pStyle w:val="ListParagraph"/>
        <w:numPr>
          <w:ilvl w:val="1"/>
          <w:numId w:val="6"/>
        </w:numPr>
      </w:pPr>
      <w:r>
        <w:t xml:space="preserve">Thực </w:t>
      </w:r>
      <w:r w:rsidR="00630B91">
        <w:t>h</w:t>
      </w:r>
      <w:r>
        <w:t xml:space="preserve">iện </w:t>
      </w:r>
      <w:r w:rsidR="00630B91">
        <w:t>k</w:t>
      </w:r>
      <w:r>
        <w:t xml:space="preserve">iểm </w:t>
      </w:r>
      <w:r w:rsidR="00630B91">
        <w:t>t</w:t>
      </w:r>
      <w:r>
        <w:t xml:space="preserve">hử </w:t>
      </w:r>
      <w:r w:rsidR="00630B91">
        <w:t>đ</w:t>
      </w:r>
      <w:r>
        <w:t xml:space="preserve">ồng </w:t>
      </w:r>
      <w:r w:rsidR="00630B91">
        <w:t>t</w:t>
      </w:r>
      <w:r>
        <w:t>hời: Nightwatch.js hỗ trợ thực hiện kiểm thử đồng thời, giảm thời gian kiểm thử bằng cách chạy nhiều kiểm thử cùng một lúc trên nhiều thiết bị hoặc giả lập.</w:t>
      </w:r>
    </w:p>
    <w:p w14:paraId="5A5B44F5" w14:textId="2F82C16F" w:rsidR="000E72AF" w:rsidRDefault="000E72AF" w:rsidP="00327A82">
      <w:pPr>
        <w:pStyle w:val="ListParagraph"/>
        <w:numPr>
          <w:ilvl w:val="0"/>
          <w:numId w:val="6"/>
        </w:numPr>
      </w:pPr>
      <w:r>
        <w:t>Điểm yếu:</w:t>
      </w:r>
    </w:p>
    <w:p w14:paraId="1FD444D9" w14:textId="06D5E250" w:rsidR="00554236" w:rsidRDefault="00554236" w:rsidP="00327A82">
      <w:pPr>
        <w:pStyle w:val="ListParagraph"/>
        <w:numPr>
          <w:ilvl w:val="1"/>
          <w:numId w:val="6"/>
        </w:numPr>
      </w:pPr>
      <w:r>
        <w:t xml:space="preserve">Hiệu </w:t>
      </w:r>
      <w:r w:rsidR="002B319A">
        <w:t>n</w:t>
      </w:r>
      <w:r>
        <w:t>ăng: Đôi khi, Nightwatch.js có thể gặp vấn đề về hiệu năng khi thực hiện kiểm thử đồng thời trên nhiều thiết bị, đặc biệt là với các ứng dụng lớn và phức tạp.</w:t>
      </w:r>
    </w:p>
    <w:p w14:paraId="174AA09B" w14:textId="0E13065C" w:rsidR="00554236" w:rsidRDefault="00554236" w:rsidP="00327A82">
      <w:pPr>
        <w:pStyle w:val="ListParagraph"/>
        <w:numPr>
          <w:ilvl w:val="1"/>
          <w:numId w:val="6"/>
        </w:numPr>
      </w:pPr>
      <w:r>
        <w:t xml:space="preserve">Quản </w:t>
      </w:r>
      <w:r w:rsidR="002B319A">
        <w:t>l</w:t>
      </w:r>
      <w:r>
        <w:t xml:space="preserve">ý </w:t>
      </w:r>
      <w:r w:rsidR="002B319A">
        <w:t>t</w:t>
      </w:r>
      <w:r>
        <w:t xml:space="preserve">rạng </w:t>
      </w:r>
      <w:r w:rsidR="002B319A">
        <w:t>t</w:t>
      </w:r>
      <w:r>
        <w:t>hái: Quản lý trạng thái của ứng dụng trong quá trình kiểm thử có thể là một thách thức, đặc biệt là khi cần duy trì một trạng thái cụ thể giữa các bước kiểm thử.</w:t>
      </w:r>
    </w:p>
    <w:p w14:paraId="38DF70CD" w14:textId="71CFDA4B" w:rsidR="00554236" w:rsidRDefault="00554236" w:rsidP="00327A82">
      <w:pPr>
        <w:pStyle w:val="ListParagraph"/>
        <w:numPr>
          <w:ilvl w:val="1"/>
          <w:numId w:val="6"/>
        </w:numPr>
      </w:pPr>
      <w:r>
        <w:t xml:space="preserve">Hạn </w:t>
      </w:r>
      <w:r w:rsidR="002B319A">
        <w:t>c</w:t>
      </w:r>
      <w:r>
        <w:t xml:space="preserve">hế </w:t>
      </w:r>
      <w:r w:rsidR="002B319A">
        <w:t>t</w:t>
      </w:r>
      <w:r>
        <w:t xml:space="preserve">rong </w:t>
      </w:r>
      <w:r w:rsidR="002B319A">
        <w:t>x</w:t>
      </w:r>
      <w:r>
        <w:t xml:space="preserve">ử </w:t>
      </w:r>
      <w:r w:rsidR="002B319A">
        <w:t>l</w:t>
      </w:r>
      <w:r>
        <w:t xml:space="preserve">ý </w:t>
      </w:r>
      <w:r w:rsidR="002B319A">
        <w:t>ả</w:t>
      </w:r>
      <w:r>
        <w:t>nh:</w:t>
      </w:r>
      <w:r w:rsidR="002B319A">
        <w:t xml:space="preserve"> </w:t>
      </w:r>
      <w:r>
        <w:t>Nightwatch.js có thể gặp khó khăn khi xử lý các kịch bản kiểm thử liên quan đến xác nhận và so sánh hình ảnh.</w:t>
      </w:r>
    </w:p>
    <w:p w14:paraId="641D7F46" w14:textId="4E0829D9" w:rsidR="00554236" w:rsidRDefault="00554236" w:rsidP="00327A82">
      <w:pPr>
        <w:pStyle w:val="ListParagraph"/>
        <w:numPr>
          <w:ilvl w:val="1"/>
          <w:numId w:val="6"/>
        </w:numPr>
      </w:pPr>
      <w:r>
        <w:t xml:space="preserve">Cộng </w:t>
      </w:r>
      <w:r w:rsidR="002B319A">
        <w:t>đ</w:t>
      </w:r>
      <w:r>
        <w:t xml:space="preserve">ồng và </w:t>
      </w:r>
      <w:r w:rsidR="002B319A">
        <w:t>t</w:t>
      </w:r>
      <w:r>
        <w:t xml:space="preserve">ài </w:t>
      </w:r>
      <w:r w:rsidR="002B319A">
        <w:t>n</w:t>
      </w:r>
      <w:r>
        <w:t xml:space="preserve">guyên </w:t>
      </w:r>
      <w:r w:rsidR="002B319A">
        <w:t>h</w:t>
      </w:r>
      <w:r>
        <w:t xml:space="preserve">ạn </w:t>
      </w:r>
      <w:r w:rsidR="002B319A">
        <w:t>c</w:t>
      </w:r>
      <w:r>
        <w:t>hế:</w:t>
      </w:r>
      <w:r w:rsidR="002B319A">
        <w:t xml:space="preserve"> </w:t>
      </w:r>
      <w:r>
        <w:t>So với một số công cụ khác, cộng đồng Nightwatch.js có thể không lớn như mong đợi, điều này có thể ảnh hưởng đến việc tìm kiếm hỗ trợ và tài nguyên trực tuyến.</w:t>
      </w:r>
    </w:p>
    <w:p w14:paraId="0DE767DD" w14:textId="0AD0886D" w:rsidR="00554236" w:rsidRDefault="00554236" w:rsidP="00327A82">
      <w:pPr>
        <w:pStyle w:val="ListParagraph"/>
        <w:numPr>
          <w:ilvl w:val="1"/>
          <w:numId w:val="6"/>
        </w:numPr>
      </w:pPr>
      <w:r>
        <w:lastRenderedPageBreak/>
        <w:t xml:space="preserve">Khả </w:t>
      </w:r>
      <w:r w:rsidR="002B319A">
        <w:t>n</w:t>
      </w:r>
      <w:r>
        <w:t xml:space="preserve">ăng </w:t>
      </w:r>
      <w:r w:rsidR="002B319A">
        <w:t>m</w:t>
      </w:r>
      <w:r>
        <w:t xml:space="preserve">ở </w:t>
      </w:r>
      <w:r w:rsidR="002B319A">
        <w:t>r</w:t>
      </w:r>
      <w:r>
        <w:t xml:space="preserve">ộng và </w:t>
      </w:r>
      <w:r w:rsidR="002B319A">
        <w:t>t</w:t>
      </w:r>
      <w:r>
        <w:t xml:space="preserve">ích </w:t>
      </w:r>
      <w:r w:rsidR="002B319A">
        <w:t>h</w:t>
      </w:r>
      <w:r>
        <w:t>ợp:</w:t>
      </w:r>
      <w:r w:rsidR="002B319A">
        <w:t xml:space="preserve"> </w:t>
      </w:r>
      <w:r>
        <w:t>Trong một số trường hợp, việc mở rộng và tích hợp Nightwatch.js với môi trường kiểm thử tổ chức có thể đòi hỏi nhiều công sức hơn so với một số công cụ khác.</w:t>
      </w:r>
    </w:p>
    <w:p w14:paraId="5F3EB1C5" w14:textId="4F9B8B4B" w:rsidR="00554236" w:rsidRPr="005F22FD" w:rsidRDefault="00554236" w:rsidP="00327A82">
      <w:pPr>
        <w:pStyle w:val="ListParagraph"/>
        <w:numPr>
          <w:ilvl w:val="1"/>
          <w:numId w:val="6"/>
        </w:numPr>
      </w:pPr>
      <w:r>
        <w:t xml:space="preserve">Chưa </w:t>
      </w:r>
      <w:r w:rsidR="00813EBD">
        <w:t>c</w:t>
      </w:r>
      <w:r>
        <w:t>ó</w:t>
      </w:r>
      <w:r w:rsidR="00813EBD">
        <w:t xml:space="preserve"> sự hỗ trợ mạnh mẽ cho kiểm thử đa ngôn ngữ.</w:t>
      </w:r>
    </w:p>
    <w:p w14:paraId="0AE69F5C" w14:textId="708B07C7" w:rsidR="009E71AD" w:rsidRDefault="009E71AD" w:rsidP="009E71AD">
      <w:pPr>
        <w:pStyle w:val="Heading3"/>
      </w:pPr>
      <w:bookmarkStart w:id="19" w:name="_Toc151311707"/>
      <w:r>
        <w:t>Espresso</w:t>
      </w:r>
      <w:bookmarkEnd w:id="19"/>
    </w:p>
    <w:p w14:paraId="3C24A616" w14:textId="162EE44C" w:rsidR="00A22817" w:rsidRDefault="00A22817" w:rsidP="00327A82">
      <w:pPr>
        <w:pStyle w:val="ListParagraph"/>
        <w:numPr>
          <w:ilvl w:val="0"/>
          <w:numId w:val="6"/>
        </w:numPr>
      </w:pPr>
      <w:r>
        <w:t xml:space="preserve">Link website: </w:t>
      </w:r>
      <w:hyperlink r:id="rId15" w:history="1">
        <w:r w:rsidRPr="00A22817">
          <w:rPr>
            <w:rStyle w:val="Hyperlink"/>
          </w:rPr>
          <w:t>https://developer.android.com/training/testing/espresso</w:t>
        </w:r>
      </w:hyperlink>
    </w:p>
    <w:p w14:paraId="2F82BD02" w14:textId="3A3D437E" w:rsidR="00A22817" w:rsidRDefault="00A22817" w:rsidP="00327A82">
      <w:pPr>
        <w:pStyle w:val="ListParagraph"/>
        <w:numPr>
          <w:ilvl w:val="0"/>
          <w:numId w:val="6"/>
        </w:numPr>
      </w:pPr>
      <w:r>
        <w:t xml:space="preserve">Mô tả: </w:t>
      </w:r>
      <w:r w:rsidR="000D736E" w:rsidRPr="000D736E">
        <w:t>Espresso là một framework được cung cấp và phát triển bởi google nhằm phục vụ cho việc kiểm thử giao diên trên nền tảng Android.</w:t>
      </w:r>
    </w:p>
    <w:p w14:paraId="1114922A" w14:textId="71E6366D" w:rsidR="00A22817" w:rsidRDefault="00A22817" w:rsidP="00327A82">
      <w:pPr>
        <w:pStyle w:val="ListParagraph"/>
        <w:numPr>
          <w:ilvl w:val="0"/>
          <w:numId w:val="6"/>
        </w:numPr>
      </w:pPr>
      <w:r>
        <w:t>Danh sách chức năng:</w:t>
      </w:r>
    </w:p>
    <w:p w14:paraId="56E2B1B2" w14:textId="4FB50A74" w:rsidR="0057455B" w:rsidRDefault="0057455B" w:rsidP="00327A82">
      <w:pPr>
        <w:pStyle w:val="ListParagraph"/>
        <w:numPr>
          <w:ilvl w:val="1"/>
          <w:numId w:val="6"/>
        </w:numPr>
      </w:pPr>
      <w:r>
        <w:t>Khả năng đồng bộ hóa tự động: Espresso đảm bảo giao diện người dùng hoặc ứng dụng đã khởi động trước khi kiểm thử bắt đầu, với khả năng đồng bộ hóa tự động.</w:t>
      </w:r>
    </w:p>
    <w:p w14:paraId="651EDA28" w14:textId="09B74053" w:rsidR="0057455B" w:rsidRDefault="0057455B" w:rsidP="00327A82">
      <w:pPr>
        <w:pStyle w:val="ListParagraph"/>
        <w:numPr>
          <w:ilvl w:val="1"/>
          <w:numId w:val="6"/>
        </w:numPr>
      </w:pPr>
      <w:r>
        <w:t>Android Intents: Quản lý hành vi của Android Intents, giúp kiểm thử trở nên mạnh mẽ và giảm sự phụ thuộc vào sự thay đổi của ứng dụng bên ngoài.</w:t>
      </w:r>
    </w:p>
    <w:p w14:paraId="43A1E952" w14:textId="51077C94" w:rsidR="0057455B" w:rsidRDefault="0057455B" w:rsidP="00327A82">
      <w:pPr>
        <w:pStyle w:val="ListParagraph"/>
        <w:numPr>
          <w:ilvl w:val="1"/>
          <w:numId w:val="6"/>
        </w:numPr>
      </w:pPr>
      <w:r>
        <w:t>Tự động đồng bộ hóa với giao diện người dùng: Espresso tự động đồng bộ hóa với các phần tử và hành động kiểm thử trong giao diện người dùng.</w:t>
      </w:r>
    </w:p>
    <w:p w14:paraId="666AE375" w14:textId="7A997D32" w:rsidR="0057455B" w:rsidRDefault="0057455B" w:rsidP="00327A82">
      <w:pPr>
        <w:pStyle w:val="ListParagraph"/>
        <w:numPr>
          <w:ilvl w:val="1"/>
          <w:numId w:val="6"/>
        </w:numPr>
      </w:pPr>
      <w:r>
        <w:t>Tính linh hoạt và mở rộng cao: Espresso có API đơn giản, nhẹ, dễ học và dễ bảo trì, với khả năng linh hoạt và mở rộng cao.</w:t>
      </w:r>
    </w:p>
    <w:p w14:paraId="36E5CDCB" w14:textId="74A3F99D" w:rsidR="0057455B" w:rsidRDefault="0057455B" w:rsidP="00327A82">
      <w:pPr>
        <w:pStyle w:val="ListParagraph"/>
        <w:numPr>
          <w:ilvl w:val="1"/>
          <w:numId w:val="6"/>
        </w:numPr>
      </w:pPr>
      <w:r>
        <w:t>Hỗ trợ kiểm thử unit và black-box</w:t>
      </w:r>
    </w:p>
    <w:p w14:paraId="2914BF43" w14:textId="77777777" w:rsidR="0057455B" w:rsidRDefault="0057455B" w:rsidP="00327A82">
      <w:pPr>
        <w:pStyle w:val="ListParagraph"/>
        <w:numPr>
          <w:ilvl w:val="1"/>
          <w:numId w:val="6"/>
        </w:numPr>
      </w:pPr>
      <w:r>
        <w:t>Module Riêng Biệt Cho Kiểm Thử Android WebView và Android Intents:</w:t>
      </w:r>
    </w:p>
    <w:p w14:paraId="4D12E808" w14:textId="252A6C3A" w:rsidR="0057455B" w:rsidRDefault="0057455B" w:rsidP="00327A82">
      <w:pPr>
        <w:pStyle w:val="ListParagraph"/>
        <w:numPr>
          <w:ilvl w:val="1"/>
          <w:numId w:val="6"/>
        </w:numPr>
      </w:pPr>
      <w:r>
        <w:t xml:space="preserve">Hỗ </w:t>
      </w:r>
      <w:r w:rsidR="006B5BB3">
        <w:t>trợ lấy phàn hồi nhanh chóng</w:t>
      </w:r>
      <w:r>
        <w:t>:</w:t>
      </w:r>
      <w:r w:rsidR="006B5BB3">
        <w:t xml:space="preserve"> </w:t>
      </w:r>
      <w:r>
        <w:t>Cho phép nhà phát triển nhận phản hồi nhanh chóng về thay đổi mã và sửa lỗi.</w:t>
      </w:r>
    </w:p>
    <w:p w14:paraId="35C74831" w14:textId="1B5801B0" w:rsidR="0057455B" w:rsidRDefault="0057455B" w:rsidP="00327A82">
      <w:pPr>
        <w:pStyle w:val="ListParagraph"/>
        <w:numPr>
          <w:ilvl w:val="1"/>
          <w:numId w:val="6"/>
        </w:numPr>
      </w:pPr>
      <w:r>
        <w:t>Không</w:t>
      </w:r>
      <w:r w:rsidR="006B5BB3">
        <w:t xml:space="preserve"> sử dụng máy chủ</w:t>
      </w:r>
      <w:r>
        <w:t>:</w:t>
      </w:r>
      <w:r w:rsidR="006B5BB3">
        <w:t xml:space="preserve"> </w:t>
      </w:r>
      <w:r>
        <w:t>Espresso không phụ thuộc vào máy chủ như Selenium RemoteWebDriver, chạy cùng với ứng dụng và cung cấp kết quả ngay lập tức.</w:t>
      </w:r>
    </w:p>
    <w:p w14:paraId="7CED52C5" w14:textId="7DB8C8ED" w:rsidR="00A22817" w:rsidRDefault="00A22817" w:rsidP="00327A82">
      <w:pPr>
        <w:pStyle w:val="ListParagraph"/>
        <w:numPr>
          <w:ilvl w:val="0"/>
          <w:numId w:val="6"/>
        </w:numPr>
      </w:pPr>
      <w:r>
        <w:t>Điểm mạnh:</w:t>
      </w:r>
    </w:p>
    <w:p w14:paraId="075D1D61" w14:textId="3FD68092" w:rsidR="00FC71CD" w:rsidRDefault="00FC71CD" w:rsidP="00327A82">
      <w:pPr>
        <w:pStyle w:val="ListParagraph"/>
        <w:numPr>
          <w:ilvl w:val="1"/>
          <w:numId w:val="6"/>
        </w:numPr>
      </w:pPr>
      <w:r>
        <w:t xml:space="preserve">Đồng bộ tự động: Espresso cung cấp chức năng đồng bộ tự động cho các thành phần giao diện người dùng, phát hiện thời điểm không hoạt động của luồng </w:t>
      </w:r>
      <w:r>
        <w:lastRenderedPageBreak/>
        <w:t>chính để thực hiện kiểm thử một cách ổn định và nhanh chóng mà không cần kết nối đến máy chủ.</w:t>
      </w:r>
    </w:p>
    <w:p w14:paraId="57E8DD88" w14:textId="0C9E9518" w:rsidR="00FC71CD" w:rsidRDefault="00FC71CD" w:rsidP="00327A82">
      <w:pPr>
        <w:pStyle w:val="ListParagraph"/>
        <w:numPr>
          <w:ilvl w:val="1"/>
          <w:numId w:val="6"/>
        </w:numPr>
      </w:pPr>
      <w:r>
        <w:t>Dễ sử dụng: Được ưa chuộng bởi nhà phát triển Android, đặc biệt là với Espresso Test Recorder, nó giúp đơn giản hóa quá trình tạo kiểm thử giao diện người dùng mà không cần kỹ năng lập trình cao. Tích hợp dễ dàng với Android Studio, giúp việc gỡ lỗi và phân tích kết quả kiểm thử trở nên thuận tiện.</w:t>
      </w:r>
    </w:p>
    <w:p w14:paraId="57B4DD24" w14:textId="3335DC8F" w:rsidR="00FC71CD" w:rsidRDefault="00FC71CD" w:rsidP="00327A82">
      <w:pPr>
        <w:pStyle w:val="ListParagraph"/>
        <w:numPr>
          <w:ilvl w:val="1"/>
          <w:numId w:val="6"/>
        </w:numPr>
      </w:pPr>
      <w:r>
        <w:t>Luồng làm việc đơn giản và phản hồi nhanh chóng: Espresso biên dịch bộ kiểm thử tự động thành các tệp APK, chạy chúng cùng với ứng dụng trên thiết bị để đạt được phản hồi nhanh chóng mà không cần kết nối đến máy chủ.</w:t>
      </w:r>
    </w:p>
    <w:p w14:paraId="47FE5FA5" w14:textId="56235C9C" w:rsidR="00FC71CD" w:rsidRDefault="00FC71CD" w:rsidP="00327A82">
      <w:pPr>
        <w:pStyle w:val="ListParagraph"/>
        <w:numPr>
          <w:ilvl w:val="1"/>
          <w:numId w:val="6"/>
        </w:numPr>
      </w:pPr>
      <w:r>
        <w:t>API ngắn gọn: Với một API đơn giản bao gồm viewMatchers, viewActions và viewAssertions, Espresso cung cấp phản hồi nhanh chóng nhờ vào khả năng độc lập với kết nối đến máy chủ.</w:t>
      </w:r>
    </w:p>
    <w:p w14:paraId="075B4B2D" w14:textId="2A2397F6" w:rsidR="00A22817" w:rsidRDefault="00A22817" w:rsidP="00327A82">
      <w:pPr>
        <w:pStyle w:val="ListParagraph"/>
        <w:numPr>
          <w:ilvl w:val="0"/>
          <w:numId w:val="6"/>
        </w:numPr>
      </w:pPr>
      <w:r>
        <w:t xml:space="preserve">Điểm yếu: </w:t>
      </w:r>
    </w:p>
    <w:p w14:paraId="30AAC112" w14:textId="2BC8B16A" w:rsidR="00F10CA3" w:rsidRDefault="00F10CA3" w:rsidP="00327A82">
      <w:pPr>
        <w:pStyle w:val="ListParagraph"/>
        <w:numPr>
          <w:ilvl w:val="1"/>
          <w:numId w:val="6"/>
        </w:numPr>
      </w:pPr>
      <w:r>
        <w:t xml:space="preserve">Hạn </w:t>
      </w:r>
      <w:r w:rsidR="00122FAE">
        <w:t>c</w:t>
      </w:r>
      <w:r>
        <w:t xml:space="preserve">hế về </w:t>
      </w:r>
      <w:r w:rsidR="00F22695">
        <w:t>ngôn ngữ lập trình</w:t>
      </w:r>
      <w:r>
        <w:t>:</w:t>
      </w:r>
      <w:r w:rsidR="00F22695">
        <w:t xml:space="preserve"> </w:t>
      </w:r>
      <w:r>
        <w:t>So với Appium, Espresso hỗ trợ ít ngôn ngữ hơn, chỉ bao gồm Java và Kotlin. Điều này làm cho nó trở thành công cụ ưa chuộng chủ yếu cho những nhà phát triển ứng dụng Android native. Tuy nhiên, có hạn chế khi ngăn chặn ngôn ngữ sử dụng.</w:t>
      </w:r>
    </w:p>
    <w:p w14:paraId="0AA8C9F9" w14:textId="2823C3DD" w:rsidR="00F10CA3" w:rsidRDefault="00F10CA3" w:rsidP="00327A82">
      <w:pPr>
        <w:pStyle w:val="ListParagraph"/>
        <w:numPr>
          <w:ilvl w:val="1"/>
          <w:numId w:val="6"/>
        </w:numPr>
      </w:pPr>
      <w:r>
        <w:t xml:space="preserve">Không </w:t>
      </w:r>
      <w:r w:rsidR="00F22695">
        <w:t>hỗ trợ chéo nền tảng</w:t>
      </w:r>
      <w:r>
        <w:t>:</w:t>
      </w:r>
      <w:r w:rsidR="00F22695">
        <w:t xml:space="preserve"> </w:t>
      </w:r>
      <w:r>
        <w:t>Mặc dù Espresso có nhiều ưu điểm, nhưng khả năng không hỗ trợ kiểm thử chéo nền tảng. Lựa chọn Espresso hạn chế đội ngũ kiểm thử chỉ thực hiện kiểm thử trên Android, điều này có thể gây bất tiện khi tổ chức muốn mở rộng ứng dụng trên nhiều nền tảng.</w:t>
      </w:r>
      <w:r w:rsidR="000B3AA2">
        <w:t xml:space="preserve"> Đòi hỏi họ phải tìm kiếm một framework tương tự cho kiểm thử giao diện người dùng trên nền tảng iOS, dẫn đến công việc kép.</w:t>
      </w:r>
    </w:p>
    <w:p w14:paraId="5EC2F979" w14:textId="28BE6E57" w:rsidR="00F10CA3" w:rsidRDefault="00F10CA3" w:rsidP="00327A82">
      <w:pPr>
        <w:pStyle w:val="ListParagraph"/>
        <w:numPr>
          <w:ilvl w:val="1"/>
          <w:numId w:val="6"/>
        </w:numPr>
      </w:pPr>
      <w:r>
        <w:t xml:space="preserve">Tập </w:t>
      </w:r>
      <w:r w:rsidR="00F22695">
        <w:t xml:space="preserve">trung chủ yếu vào kiểm thử giao diện người dùng: </w:t>
      </w:r>
      <w:r w:rsidR="00EC2C3C" w:rsidRPr="00EC2C3C">
        <w:t>Espresso có xu hướng tập trung nhiều vào kiểm thử giao diện người dùng, và do đó, không phải là lựa chọn tốt nhất cho các ứng dụng hoặc phần mềm có nhiều logic nghiệp hoặc thành phần không phải giao diện.</w:t>
      </w:r>
      <w:r w:rsidR="00141DBD">
        <w:t xml:space="preserve"> Bên cạnh đó, </w:t>
      </w:r>
      <w:r w:rsidR="00141DBD" w:rsidRPr="00141DBD">
        <w:t>Espresso không cung cấp sự hỗ trợ rộng rãi cho việc kiểm thử phân tán, điều này có thể là một hạn chế đối với các dự án lớn hoặc phức tạp đòi hỏi sự phối hợp giữa nhiều đội và môi trường.</w:t>
      </w:r>
    </w:p>
    <w:p w14:paraId="4BE90E55" w14:textId="6A825764" w:rsidR="00F10CA3" w:rsidRPr="00A22817" w:rsidRDefault="00F10CA3" w:rsidP="00327A82">
      <w:pPr>
        <w:pStyle w:val="ListParagraph"/>
        <w:numPr>
          <w:ilvl w:val="1"/>
          <w:numId w:val="6"/>
        </w:numPr>
      </w:pPr>
      <w:r>
        <w:lastRenderedPageBreak/>
        <w:t>Hơn nữa, việc tự động hóa với Espresso yêu cầu bạn phải có quyền truy cập vào mã nguồn của ứng dụng, điều này có thể làm cho quá trình tự động hóa kiểm thử trở nên phức tạp.</w:t>
      </w:r>
    </w:p>
    <w:p w14:paraId="0195D976" w14:textId="42979489" w:rsidR="00B34A58" w:rsidRPr="00A22817" w:rsidRDefault="00050B52" w:rsidP="00B34A58">
      <w:pPr>
        <w:pStyle w:val="Heading3"/>
      </w:pPr>
      <w:bookmarkStart w:id="20" w:name="_Toc151311708"/>
      <w:r>
        <w:t>Quantum</w:t>
      </w:r>
      <w:bookmarkEnd w:id="20"/>
    </w:p>
    <w:p w14:paraId="323C4AC2" w14:textId="456B5ACF" w:rsidR="00ED6E3E" w:rsidRPr="00ED6E3E" w:rsidRDefault="00ED6E3E" w:rsidP="00327A82">
      <w:pPr>
        <w:pStyle w:val="ListParagraph"/>
        <w:numPr>
          <w:ilvl w:val="0"/>
          <w:numId w:val="13"/>
        </w:numPr>
      </w:pPr>
      <w:r>
        <w:t xml:space="preserve">Link website: </w:t>
      </w:r>
      <w:hyperlink r:id="rId16" w:history="1">
        <w:r w:rsidR="009130D1" w:rsidRPr="006E5F0C">
          <w:rPr>
            <w:rStyle w:val="Hyperlink"/>
          </w:rPr>
          <w:t>https://www.perfecto.io/integrations/quantum</w:t>
        </w:r>
      </w:hyperlink>
    </w:p>
    <w:p w14:paraId="236C99A7" w14:textId="764C4D01" w:rsidR="009130D1" w:rsidRPr="00ED6E3E" w:rsidRDefault="00B85641" w:rsidP="00327A82">
      <w:pPr>
        <w:pStyle w:val="ListParagraph"/>
        <w:numPr>
          <w:ilvl w:val="0"/>
          <w:numId w:val="13"/>
        </w:numPr>
      </w:pPr>
      <w:r>
        <w:t xml:space="preserve">Mô tả: </w:t>
      </w:r>
      <w:r w:rsidR="00CB6301">
        <w:t>Quantum là một framework kiểm thử tự động mã nguồn mở được phát triển bởi Perfecto. Nó cung cấp khả năng kiểm thử tự động trên cả ứng dụng di động và trình duyệt web. Quantum hỗ trợ kiểm thử trên các nền tảng di động như iOS và Android.</w:t>
      </w:r>
    </w:p>
    <w:p w14:paraId="7F4F44A2" w14:textId="7530CFDD" w:rsidR="00B85641" w:rsidRDefault="00B85641" w:rsidP="00327A82">
      <w:pPr>
        <w:pStyle w:val="ListParagraph"/>
        <w:numPr>
          <w:ilvl w:val="0"/>
          <w:numId w:val="13"/>
        </w:numPr>
      </w:pPr>
      <w:r>
        <w:t>Danh sách chức năng:</w:t>
      </w:r>
    </w:p>
    <w:p w14:paraId="09329353" w14:textId="24D5D4C0" w:rsidR="00CB6301" w:rsidRDefault="007B07D3" w:rsidP="00327A82">
      <w:pPr>
        <w:pStyle w:val="ListParagraph"/>
        <w:numPr>
          <w:ilvl w:val="0"/>
          <w:numId w:val="14"/>
        </w:numPr>
      </w:pPr>
      <w:r>
        <w:t xml:space="preserve">Kiểm thử đa </w:t>
      </w:r>
      <w:r w:rsidR="004F01B4">
        <w:t xml:space="preserve">nền tảng: </w:t>
      </w:r>
      <w:r w:rsidR="00A27096">
        <w:t>Quantum hỗ trợ kiểm thử trên cả hai nền tảng di động chính là iOS và Android.</w:t>
      </w:r>
    </w:p>
    <w:p w14:paraId="4C97263B" w14:textId="3A4F8565" w:rsidR="009E524A" w:rsidRDefault="009E524A" w:rsidP="00327A82">
      <w:pPr>
        <w:pStyle w:val="ListParagraph"/>
        <w:numPr>
          <w:ilvl w:val="0"/>
          <w:numId w:val="14"/>
        </w:numPr>
      </w:pPr>
      <w:r>
        <w:t>Xử lý sự kiện người dùng</w:t>
      </w:r>
      <w:r w:rsidR="000476AA">
        <w:t xml:space="preserve"> tr</w:t>
      </w:r>
      <w:r w:rsidR="003927D6">
        <w:t xml:space="preserve">ên </w:t>
      </w:r>
      <w:r w:rsidR="00EA2261">
        <w:t>thiết bị di động</w:t>
      </w:r>
      <w:r>
        <w:t>: Quantum cho phép bạn mô phỏng các sự kiện người dùng như chạm, vuốt, kéo và thả trên màn hình của ứng dụng di động</w:t>
      </w:r>
      <w:r w:rsidR="00EA2261">
        <w:t>.</w:t>
      </w:r>
    </w:p>
    <w:p w14:paraId="3D579445" w14:textId="370785F0" w:rsidR="00EA2261" w:rsidRDefault="00EA2261" w:rsidP="00327A82">
      <w:pPr>
        <w:pStyle w:val="ListParagraph"/>
        <w:numPr>
          <w:ilvl w:val="0"/>
          <w:numId w:val="14"/>
        </w:numPr>
      </w:pPr>
      <w:r>
        <w:t>Chạy kiểm thử đa thiết bị</w:t>
      </w:r>
      <w:r w:rsidR="00B13152">
        <w:t>: Quantum hỗ trợ chạy các kịch bản kiểm thử trên nhiều thiết bị di động cùng một lúc. Bạn có thể kiểm tra ứng dụng trên các</w:t>
      </w:r>
      <w:r w:rsidR="009A4FAD">
        <w:t xml:space="preserve"> thiết bị iOS và Android khác nhau, trên các thiết bị có kích thước màn hình khác nhau.</w:t>
      </w:r>
    </w:p>
    <w:p w14:paraId="53CF562C" w14:textId="1734C800" w:rsidR="002343F7" w:rsidRDefault="002343F7" w:rsidP="00327A82">
      <w:pPr>
        <w:pStyle w:val="ListParagraph"/>
        <w:numPr>
          <w:ilvl w:val="0"/>
          <w:numId w:val="14"/>
        </w:numPr>
      </w:pPr>
      <w:r>
        <w:t>Tạo báo cáo kết quả kiểm thử</w:t>
      </w:r>
      <w:r w:rsidR="009A4FAD">
        <w:t xml:space="preserve">: </w:t>
      </w:r>
      <w:r w:rsidR="009B2094">
        <w:t xml:space="preserve">Quantum cung cấp các báo cáo chi tiết về kết quả </w:t>
      </w:r>
      <w:r w:rsidR="002235FE">
        <w:t>kiểm thử, giúp theo dõi và phân tích kết quả kiểm thử một cách dễ dàng</w:t>
      </w:r>
      <w:r w:rsidR="00AB1B0E">
        <w:t>.</w:t>
      </w:r>
    </w:p>
    <w:p w14:paraId="746AC2FB" w14:textId="1EC09C8E" w:rsidR="00057AE0" w:rsidRDefault="00B93943" w:rsidP="00327A82">
      <w:pPr>
        <w:pStyle w:val="ListParagraph"/>
        <w:numPr>
          <w:ilvl w:val="0"/>
          <w:numId w:val="14"/>
        </w:numPr>
      </w:pPr>
      <w:r>
        <w:t>Tích hợp với các công cụ kiểm thử liên tục (CI/CD):</w:t>
      </w:r>
      <w:r w:rsidR="00057AE0" w:rsidRPr="00057AE0">
        <w:t xml:space="preserve"> </w:t>
      </w:r>
      <w:r w:rsidR="00057AE0">
        <w:t>Quantum có thể tích hợp vào quy trình CI/CD của bạn, cho phép bạn thực hiện kiểm thử tự động và liên tục trong quá trình phát triển ứng dụng di động.</w:t>
      </w:r>
    </w:p>
    <w:p w14:paraId="4DB6D9F8" w14:textId="2CCB7774" w:rsidR="00B85641" w:rsidRDefault="00B85641" w:rsidP="00327A82">
      <w:pPr>
        <w:pStyle w:val="ListParagraph"/>
        <w:numPr>
          <w:ilvl w:val="0"/>
          <w:numId w:val="13"/>
        </w:numPr>
      </w:pPr>
      <w:r>
        <w:t>Điểm mạnh:</w:t>
      </w:r>
    </w:p>
    <w:p w14:paraId="5233C920" w14:textId="2F7A7216" w:rsidR="00E83C04" w:rsidRDefault="00057AE0" w:rsidP="00327A82">
      <w:pPr>
        <w:pStyle w:val="ListParagraph"/>
        <w:numPr>
          <w:ilvl w:val="1"/>
          <w:numId w:val="13"/>
        </w:numPr>
      </w:pPr>
      <w:r>
        <w:t xml:space="preserve">Đơn giản và </w:t>
      </w:r>
      <w:r w:rsidR="00E83C04">
        <w:t>d</w:t>
      </w:r>
      <w:r>
        <w:t>ễ sử dụng</w:t>
      </w:r>
      <w:r w:rsidR="00E83C04">
        <w:t>: Quantum sử dụng cú pháp dễ đọc và viết, gần gũi với ngôn ngữ tự nhiên.</w:t>
      </w:r>
    </w:p>
    <w:p w14:paraId="4AE8E92D" w14:textId="04617734" w:rsidR="00E83C04" w:rsidRDefault="00E83C04" w:rsidP="00327A82">
      <w:pPr>
        <w:pStyle w:val="ListParagraph"/>
        <w:numPr>
          <w:ilvl w:val="1"/>
          <w:numId w:val="13"/>
        </w:numPr>
      </w:pPr>
      <w:r>
        <w:t>Tích hợp với các công cụ kiểm thử liên tục (CI/CD).</w:t>
      </w:r>
    </w:p>
    <w:p w14:paraId="3E68A5A3" w14:textId="01961DB3" w:rsidR="00057AE0" w:rsidRDefault="004D65E8" w:rsidP="00327A82">
      <w:pPr>
        <w:pStyle w:val="ListParagraph"/>
        <w:numPr>
          <w:ilvl w:val="1"/>
          <w:numId w:val="13"/>
        </w:numPr>
      </w:pPr>
      <w:r>
        <w:t>Tương thích với Appium</w:t>
      </w:r>
      <w:r w:rsidR="00CE406E">
        <w:t>.</w:t>
      </w:r>
    </w:p>
    <w:p w14:paraId="188386CC" w14:textId="5FD47560" w:rsidR="00B85641" w:rsidRDefault="00B85641" w:rsidP="00327A82">
      <w:pPr>
        <w:pStyle w:val="ListParagraph"/>
        <w:numPr>
          <w:ilvl w:val="0"/>
          <w:numId w:val="13"/>
        </w:numPr>
      </w:pPr>
      <w:r>
        <w:t>Điểm yếu:</w:t>
      </w:r>
    </w:p>
    <w:p w14:paraId="0D12A91E" w14:textId="43B2274F" w:rsidR="00CE406E" w:rsidRDefault="00213362" w:rsidP="00327A82">
      <w:pPr>
        <w:pStyle w:val="ListParagraph"/>
        <w:numPr>
          <w:ilvl w:val="1"/>
          <w:numId w:val="13"/>
        </w:numPr>
      </w:pPr>
      <w:r>
        <w:lastRenderedPageBreak/>
        <w:t>Là một công cụ m</w:t>
      </w:r>
      <w:r w:rsidR="008766D2">
        <w:t xml:space="preserve">ới </w:t>
      </w:r>
      <w:r w:rsidR="00A364C9">
        <w:t>n</w:t>
      </w:r>
      <w:r w:rsidR="0066516C">
        <w:t xml:space="preserve">ên độ ổn định và khả năng sử dụng </w:t>
      </w:r>
      <w:r w:rsidR="00376DCF">
        <w:t>thua kém so với các một số công cụ trước đó.</w:t>
      </w:r>
    </w:p>
    <w:p w14:paraId="65355FAC" w14:textId="025E6843" w:rsidR="00376DCF" w:rsidRDefault="00F3426C" w:rsidP="00327A82">
      <w:pPr>
        <w:pStyle w:val="ListParagraph"/>
        <w:numPr>
          <w:ilvl w:val="1"/>
          <w:numId w:val="13"/>
        </w:numPr>
      </w:pPr>
      <w:r>
        <w:t>Ít tài liệu và cộng đồng hỗ trợ phát triển</w:t>
      </w:r>
      <w:r w:rsidR="00DA1807">
        <w:t>.</w:t>
      </w:r>
    </w:p>
    <w:p w14:paraId="640E912A" w14:textId="1376755D" w:rsidR="00B85641" w:rsidRPr="00ED6E3E" w:rsidRDefault="007A0227" w:rsidP="00327A82">
      <w:pPr>
        <w:pStyle w:val="ListParagraph"/>
        <w:numPr>
          <w:ilvl w:val="1"/>
          <w:numId w:val="13"/>
        </w:numPr>
      </w:pPr>
      <w:r>
        <w:t xml:space="preserve">Không cung cấp đầy đủ các </w:t>
      </w:r>
      <w:r w:rsidR="00630900">
        <w:t>tính năng và chức năng.</w:t>
      </w:r>
    </w:p>
    <w:p w14:paraId="48373BD7" w14:textId="4E96C4CD" w:rsidR="00050B52" w:rsidRPr="00050B52" w:rsidRDefault="00903AC7" w:rsidP="00050B52">
      <w:pPr>
        <w:pStyle w:val="Heading3"/>
      </w:pPr>
      <w:bookmarkStart w:id="21" w:name="_Toc151311709"/>
      <w:r>
        <w:t>Kobiton</w:t>
      </w:r>
      <w:bookmarkEnd w:id="21"/>
    </w:p>
    <w:p w14:paraId="593AB96F" w14:textId="0B17E110" w:rsidR="00C061F8" w:rsidRDefault="00B85641" w:rsidP="00327A82">
      <w:pPr>
        <w:pStyle w:val="ListParagraph"/>
        <w:numPr>
          <w:ilvl w:val="0"/>
          <w:numId w:val="15"/>
        </w:numPr>
      </w:pPr>
      <w:r>
        <w:t>Link website:</w:t>
      </w:r>
      <w:r w:rsidR="00C061F8" w:rsidRPr="00C061F8">
        <w:t xml:space="preserve"> </w:t>
      </w:r>
      <w:hyperlink r:id="rId17" w:history="1">
        <w:r w:rsidR="00C061F8" w:rsidRPr="006E5F0C">
          <w:rPr>
            <w:rStyle w:val="Hyperlink"/>
          </w:rPr>
          <w:t>https://kobiton.com/</w:t>
        </w:r>
      </w:hyperlink>
    </w:p>
    <w:p w14:paraId="48D2BEB8" w14:textId="1840519A" w:rsidR="00B85641" w:rsidRDefault="00B85641" w:rsidP="00327A82">
      <w:pPr>
        <w:pStyle w:val="ListParagraph"/>
        <w:numPr>
          <w:ilvl w:val="0"/>
          <w:numId w:val="15"/>
        </w:numPr>
      </w:pPr>
      <w:r>
        <w:t xml:space="preserve">Mô tả: </w:t>
      </w:r>
      <w:r w:rsidR="0061346D" w:rsidRPr="0061346D">
        <w:t xml:space="preserve">Kobiton là một nền tảng kiểm thử và triển khai ứng dụng di động dựa trên </w:t>
      </w:r>
      <w:r w:rsidR="003C2594">
        <w:t>cloud</w:t>
      </w:r>
      <w:r w:rsidR="0061346D" w:rsidRPr="0061346D">
        <w:t>. Nó cung cấp các công cụ và dịch vụ để kiểm thử ứng dụng di động trên nhiều thiết bị và nền tảng khác nhau.</w:t>
      </w:r>
    </w:p>
    <w:p w14:paraId="57EB8424" w14:textId="77777777" w:rsidR="00B85641" w:rsidRDefault="00B85641" w:rsidP="00327A82">
      <w:pPr>
        <w:pStyle w:val="ListParagraph"/>
        <w:numPr>
          <w:ilvl w:val="0"/>
          <w:numId w:val="15"/>
        </w:numPr>
      </w:pPr>
      <w:r>
        <w:t>Danh sách chức năng:</w:t>
      </w:r>
    </w:p>
    <w:p w14:paraId="194872DF" w14:textId="407D3A49" w:rsidR="001E666D" w:rsidRDefault="004E6793" w:rsidP="00327A82">
      <w:pPr>
        <w:pStyle w:val="ListParagraph"/>
        <w:numPr>
          <w:ilvl w:val="1"/>
          <w:numId w:val="15"/>
        </w:numPr>
      </w:pPr>
      <w:r>
        <w:t xml:space="preserve">Kiểm thử đa nền tảng: </w:t>
      </w:r>
      <w:r w:rsidRPr="004E6793">
        <w:t>Kobiton cho phép kiểm thử ứng dụng di động trên nhiều hệ điều hành, bao gồm iOS và Android.</w:t>
      </w:r>
    </w:p>
    <w:p w14:paraId="53DD29C1" w14:textId="739F7EE0" w:rsidR="004E6793" w:rsidRDefault="001946C2" w:rsidP="00327A82">
      <w:pPr>
        <w:pStyle w:val="ListParagraph"/>
        <w:numPr>
          <w:ilvl w:val="1"/>
          <w:numId w:val="15"/>
        </w:numPr>
      </w:pPr>
      <w:r>
        <w:t>Quản lý thi</w:t>
      </w:r>
      <w:r w:rsidR="005A5079">
        <w:t>ết</w:t>
      </w:r>
      <w:r>
        <w:t xml:space="preserve"> bị </w:t>
      </w:r>
      <w:r w:rsidR="003C2594">
        <w:t xml:space="preserve">từ xa </w:t>
      </w:r>
      <w:r w:rsidR="005A5079">
        <w:t xml:space="preserve">thông qua </w:t>
      </w:r>
      <w:r w:rsidR="003C2594">
        <w:t>cloud.</w:t>
      </w:r>
    </w:p>
    <w:p w14:paraId="6BE83C22" w14:textId="6AFD84EA" w:rsidR="003C2594" w:rsidRDefault="003C2594" w:rsidP="00327A82">
      <w:pPr>
        <w:pStyle w:val="ListParagraph"/>
        <w:numPr>
          <w:ilvl w:val="1"/>
          <w:numId w:val="15"/>
        </w:numPr>
      </w:pPr>
      <w:r>
        <w:t>Tích hợp các cộng cụ kiểm thử tự động phổ biến như Appium và Selenium.</w:t>
      </w:r>
    </w:p>
    <w:p w14:paraId="097D829D" w14:textId="14E7E337" w:rsidR="00793527" w:rsidRDefault="003A1956" w:rsidP="00327A82">
      <w:pPr>
        <w:pStyle w:val="ListParagraph"/>
        <w:numPr>
          <w:ilvl w:val="1"/>
          <w:numId w:val="15"/>
        </w:numPr>
      </w:pPr>
      <w:r>
        <w:t>Hỗ trợ kiểm thử thu công</w:t>
      </w:r>
      <w:r w:rsidR="00793527">
        <w:t>.</w:t>
      </w:r>
    </w:p>
    <w:p w14:paraId="085BB457" w14:textId="48D36F22" w:rsidR="00793527" w:rsidRDefault="00FB0D96" w:rsidP="00327A82">
      <w:pPr>
        <w:pStyle w:val="ListParagraph"/>
        <w:numPr>
          <w:ilvl w:val="1"/>
          <w:numId w:val="15"/>
        </w:numPr>
      </w:pPr>
      <w:r>
        <w:t>Hỗ trợ quản lý vòng đời ứng dụng.</w:t>
      </w:r>
    </w:p>
    <w:p w14:paraId="0139371E" w14:textId="3B801C60" w:rsidR="00B85641" w:rsidRDefault="00571506" w:rsidP="00327A82">
      <w:pPr>
        <w:pStyle w:val="ListParagraph"/>
        <w:numPr>
          <w:ilvl w:val="1"/>
          <w:numId w:val="15"/>
        </w:numPr>
      </w:pPr>
      <w:r w:rsidRPr="00571506">
        <w:t xml:space="preserve">Kobiton giúp quản lý quá trình phát triển và triển khai ứng dụng di động trên các thiết bị thật và máy ảo. </w:t>
      </w:r>
      <w:r w:rsidR="009C3FDB">
        <w:t>Kobiton hỗ trợ</w:t>
      </w:r>
      <w:r w:rsidRPr="00571506">
        <w:t xml:space="preserve"> phát hành, triển khai và giám sát ứng dụng của mình.</w:t>
      </w:r>
    </w:p>
    <w:p w14:paraId="46C91CE8" w14:textId="28FE3A95" w:rsidR="00592CF5" w:rsidRDefault="00592CF5" w:rsidP="00327A82">
      <w:pPr>
        <w:pStyle w:val="ListParagraph"/>
        <w:numPr>
          <w:ilvl w:val="1"/>
          <w:numId w:val="15"/>
        </w:numPr>
      </w:pPr>
      <w:r>
        <w:t>Cung cấp các báo cáo và phân tích chi tiết về quá trình kiểm thử.</w:t>
      </w:r>
    </w:p>
    <w:p w14:paraId="2BEFABEB" w14:textId="24A3177C" w:rsidR="00592CF5" w:rsidRDefault="00592CF5" w:rsidP="00327A82">
      <w:pPr>
        <w:pStyle w:val="ListParagraph"/>
        <w:numPr>
          <w:ilvl w:val="0"/>
          <w:numId w:val="15"/>
        </w:numPr>
      </w:pPr>
      <w:r>
        <w:t>Điểm mạnh:</w:t>
      </w:r>
    </w:p>
    <w:p w14:paraId="585F3B4F" w14:textId="3EC6EABA" w:rsidR="00EC569F" w:rsidRDefault="00EC569F" w:rsidP="00327A82">
      <w:pPr>
        <w:pStyle w:val="ListParagraph"/>
        <w:numPr>
          <w:ilvl w:val="1"/>
          <w:numId w:val="15"/>
        </w:numPr>
      </w:pPr>
      <w:r>
        <w:t xml:space="preserve">Quản lý thiết bị dễ dàng: </w:t>
      </w:r>
      <w:r w:rsidR="00537F7B">
        <w:t>Kobiton</w:t>
      </w:r>
      <w:r w:rsidR="007127E6">
        <w:t xml:space="preserve"> </w:t>
      </w:r>
      <w:r w:rsidR="00985440">
        <w:t xml:space="preserve">quản lý và kiểm soát các thiết bị qua cloud cho phép </w:t>
      </w:r>
      <w:r w:rsidR="00767D41">
        <w:t>người dùng truy cập và thao tác từ</w:t>
      </w:r>
      <w:r w:rsidR="00985440">
        <w:t xml:space="preserve"> </w:t>
      </w:r>
      <w:r w:rsidR="00537F7B">
        <w:t>xa giúp cho việc quan lý dễ dàng.</w:t>
      </w:r>
    </w:p>
    <w:p w14:paraId="144BC940" w14:textId="3852B37B" w:rsidR="00537F7B" w:rsidRDefault="004B03BD" w:rsidP="00327A82">
      <w:pPr>
        <w:pStyle w:val="ListParagraph"/>
        <w:numPr>
          <w:ilvl w:val="1"/>
          <w:numId w:val="15"/>
        </w:numPr>
      </w:pPr>
      <w:r>
        <w:t>Tiết kiệm thời gian.</w:t>
      </w:r>
    </w:p>
    <w:p w14:paraId="3C68A253" w14:textId="55C919E8" w:rsidR="005952D8" w:rsidRDefault="005952D8" w:rsidP="00327A82">
      <w:pPr>
        <w:pStyle w:val="ListParagraph"/>
        <w:numPr>
          <w:ilvl w:val="1"/>
          <w:numId w:val="15"/>
        </w:numPr>
      </w:pPr>
      <w:r>
        <w:t>Hỗ trợ kiểm thử đa nền tảng.</w:t>
      </w:r>
    </w:p>
    <w:p w14:paraId="6C7A8DE9" w14:textId="63E801E7" w:rsidR="004B03BD" w:rsidRDefault="004B03BD" w:rsidP="00327A82">
      <w:pPr>
        <w:pStyle w:val="ListParagraph"/>
        <w:numPr>
          <w:ilvl w:val="1"/>
          <w:numId w:val="15"/>
        </w:numPr>
      </w:pPr>
      <w:r>
        <w:t>Tích hợp các công cụ kiểm thử tự động phổ biến như Appium và Sele</w:t>
      </w:r>
      <w:r w:rsidR="00664748">
        <w:t>nium.</w:t>
      </w:r>
    </w:p>
    <w:p w14:paraId="0B042BCE" w14:textId="77777777" w:rsidR="00B85641" w:rsidRDefault="00B85641" w:rsidP="00327A82">
      <w:pPr>
        <w:pStyle w:val="ListParagraph"/>
        <w:numPr>
          <w:ilvl w:val="0"/>
          <w:numId w:val="15"/>
        </w:numPr>
      </w:pPr>
      <w:r>
        <w:t>Điểm yếu:</w:t>
      </w:r>
    </w:p>
    <w:p w14:paraId="56C8D8F2" w14:textId="6A0DBEE8" w:rsidR="00A81587" w:rsidRDefault="00771ACF" w:rsidP="00327A82">
      <w:pPr>
        <w:pStyle w:val="ListParagraph"/>
        <w:numPr>
          <w:ilvl w:val="1"/>
          <w:numId w:val="15"/>
        </w:numPr>
      </w:pPr>
      <w:r>
        <w:t>Là một công cụ trả phí</w:t>
      </w:r>
      <w:r w:rsidR="005952D8">
        <w:t>.</w:t>
      </w:r>
    </w:p>
    <w:p w14:paraId="1EEB164C" w14:textId="2614C83A" w:rsidR="00B85641" w:rsidRPr="00B85641" w:rsidRDefault="0038469A" w:rsidP="0038469A">
      <w:pPr>
        <w:pStyle w:val="Heading3"/>
      </w:pPr>
      <w:bookmarkStart w:id="22" w:name="_Toc151311710"/>
      <w:r>
        <w:lastRenderedPageBreak/>
        <w:t>Robotium</w:t>
      </w:r>
      <w:bookmarkEnd w:id="22"/>
    </w:p>
    <w:p w14:paraId="3EC19CE1" w14:textId="691F60D5" w:rsidR="0038469A" w:rsidRDefault="0038469A" w:rsidP="00327A82">
      <w:pPr>
        <w:pStyle w:val="ListParagraph"/>
        <w:numPr>
          <w:ilvl w:val="0"/>
          <w:numId w:val="17"/>
        </w:numPr>
      </w:pPr>
      <w:r>
        <w:t>Link website:</w:t>
      </w:r>
      <w:r w:rsidR="00E706F3">
        <w:t xml:space="preserve"> </w:t>
      </w:r>
      <w:hyperlink r:id="rId18" w:history="1">
        <w:r w:rsidR="00E706F3" w:rsidRPr="005E56B4">
          <w:rPr>
            <w:rStyle w:val="Hyperlink"/>
          </w:rPr>
          <w:t>https://github.com/RobotiumTech/robotium</w:t>
        </w:r>
      </w:hyperlink>
    </w:p>
    <w:p w14:paraId="7B6C56CC" w14:textId="2798B88A" w:rsidR="0038469A" w:rsidRPr="0038469A" w:rsidRDefault="004B511F" w:rsidP="00327A82">
      <w:pPr>
        <w:pStyle w:val="ListParagraph"/>
        <w:numPr>
          <w:ilvl w:val="0"/>
          <w:numId w:val="17"/>
        </w:numPr>
      </w:pPr>
      <w:r>
        <w:t>Mô tả:</w:t>
      </w:r>
      <w:r w:rsidR="003B16FD">
        <w:t xml:space="preserve"> </w:t>
      </w:r>
      <w:r w:rsidR="003B16FD" w:rsidRPr="003B16FD">
        <w:t>Robotium là một framework kiểm thử mã nguồn mở được tạo ra để giúp việc viết các trường hợp kiểm thử giao diện người dùng (UI) tự động mạnh mẽ và chắc chắn cho ứng dụng di động Android.</w:t>
      </w:r>
    </w:p>
    <w:p w14:paraId="30A2101B" w14:textId="3BDAFBFC" w:rsidR="004B511F" w:rsidRDefault="004B511F" w:rsidP="00327A82">
      <w:pPr>
        <w:pStyle w:val="ListParagraph"/>
        <w:numPr>
          <w:ilvl w:val="0"/>
          <w:numId w:val="17"/>
        </w:numPr>
      </w:pPr>
      <w:r>
        <w:t>Danh sách chức năng:</w:t>
      </w:r>
    </w:p>
    <w:p w14:paraId="3CEE4869" w14:textId="422F1894" w:rsidR="00B35FAE" w:rsidRDefault="00E423A9" w:rsidP="00327A82">
      <w:pPr>
        <w:pStyle w:val="ListParagraph"/>
        <w:numPr>
          <w:ilvl w:val="1"/>
          <w:numId w:val="17"/>
        </w:numPr>
      </w:pPr>
      <w:r>
        <w:t>Kiểm thử trên các ứng dụng Android bao gồm ứng dụng native và hybrid.</w:t>
      </w:r>
    </w:p>
    <w:p w14:paraId="4A749331" w14:textId="35AB62DB" w:rsidR="00E423A9" w:rsidRDefault="00AC7BDA" w:rsidP="00327A82">
      <w:pPr>
        <w:pStyle w:val="ListParagraph"/>
        <w:numPr>
          <w:ilvl w:val="1"/>
          <w:numId w:val="17"/>
        </w:numPr>
      </w:pPr>
      <w:r>
        <w:t>Cần yêu cầu tối thiểu</w:t>
      </w:r>
      <w:r w:rsidR="00956713">
        <w:t xml:space="preserve"> kiến thức về ứng dụng được kiểm thử (application under test).</w:t>
      </w:r>
    </w:p>
    <w:p w14:paraId="2AEA1746" w14:textId="73AC8400" w:rsidR="00310DA6" w:rsidRDefault="001F71C2" w:rsidP="00327A82">
      <w:pPr>
        <w:pStyle w:val="ListParagraph"/>
        <w:numPr>
          <w:ilvl w:val="1"/>
          <w:numId w:val="17"/>
        </w:numPr>
      </w:pPr>
      <w:r>
        <w:t>Có th</w:t>
      </w:r>
      <w:r w:rsidR="00FD4FC4">
        <w:t xml:space="preserve">ể làm việc, xử lý nhiều activity trong </w:t>
      </w:r>
      <w:r w:rsidR="007A5392">
        <w:t>An</w:t>
      </w:r>
      <w:r w:rsidR="00310DA6">
        <w:t>droid một cách tự động.</w:t>
      </w:r>
    </w:p>
    <w:p w14:paraId="728A7E68" w14:textId="19C217D4" w:rsidR="00D63489" w:rsidRDefault="00126711" w:rsidP="00327A82">
      <w:pPr>
        <w:pStyle w:val="ListParagraph"/>
        <w:numPr>
          <w:ilvl w:val="1"/>
          <w:numId w:val="17"/>
        </w:numPr>
      </w:pPr>
      <w:r>
        <w:t xml:space="preserve">Các testcase </w:t>
      </w:r>
      <w:r w:rsidR="00E1442A">
        <w:t>tin cây hơn do l</w:t>
      </w:r>
      <w:r w:rsidR="002059F5">
        <w:t>iên kết</w:t>
      </w:r>
      <w:r w:rsidR="00F81B24">
        <w:t xml:space="preserve"> (ràng buộc)</w:t>
      </w:r>
      <w:r w:rsidR="002059F5">
        <w:t xml:space="preserve"> run-time với </w:t>
      </w:r>
      <w:r w:rsidR="00F81B24">
        <w:t>các thành phần giao diện người dùng</w:t>
      </w:r>
      <w:r w:rsidR="00E1442A">
        <w:t>.</w:t>
      </w:r>
    </w:p>
    <w:p w14:paraId="42A22E5D" w14:textId="2D3C5971" w:rsidR="004C25E7" w:rsidRDefault="004C25E7" w:rsidP="00327A82">
      <w:pPr>
        <w:pStyle w:val="ListParagraph"/>
        <w:numPr>
          <w:ilvl w:val="1"/>
          <w:numId w:val="17"/>
        </w:numPr>
      </w:pPr>
      <w:r>
        <w:t>Tương thích với nhiều phiên bản Android.</w:t>
      </w:r>
    </w:p>
    <w:p w14:paraId="578E5F1B" w14:textId="78CA3D8C" w:rsidR="004C25E7" w:rsidRDefault="00F776E6" w:rsidP="00327A82">
      <w:pPr>
        <w:pStyle w:val="ListParagraph"/>
        <w:numPr>
          <w:ilvl w:val="1"/>
          <w:numId w:val="17"/>
        </w:numPr>
      </w:pPr>
      <w:r>
        <w:t>Tích hợp các công cụ phổ biến như Ma</w:t>
      </w:r>
      <w:r w:rsidR="003941BF">
        <w:t>ven, Gradle và Ant.</w:t>
      </w:r>
    </w:p>
    <w:p w14:paraId="70A8B103" w14:textId="5CD1AA98" w:rsidR="004B511F" w:rsidRDefault="004B511F" w:rsidP="00327A82">
      <w:pPr>
        <w:pStyle w:val="ListParagraph"/>
        <w:numPr>
          <w:ilvl w:val="0"/>
          <w:numId w:val="17"/>
        </w:numPr>
      </w:pPr>
      <w:r>
        <w:t>Điểm mạnh:</w:t>
      </w:r>
    </w:p>
    <w:p w14:paraId="1C432F04" w14:textId="0BAD86A4" w:rsidR="006D0DB3" w:rsidRDefault="006D0DB3" w:rsidP="00327A82">
      <w:pPr>
        <w:pStyle w:val="ListParagraph"/>
        <w:numPr>
          <w:ilvl w:val="1"/>
          <w:numId w:val="17"/>
        </w:numPr>
      </w:pPr>
      <w:r>
        <w:t>Là công cụ mã nguồn mở và miễn phí</w:t>
      </w:r>
    </w:p>
    <w:p w14:paraId="497194E4" w14:textId="5CD3EDF5" w:rsidR="00374A91" w:rsidRDefault="00EF5996" w:rsidP="00327A82">
      <w:pPr>
        <w:pStyle w:val="ListParagraph"/>
        <w:numPr>
          <w:ilvl w:val="1"/>
          <w:numId w:val="17"/>
        </w:numPr>
      </w:pPr>
      <w:r>
        <w:t>Dễ sử dụng.</w:t>
      </w:r>
    </w:p>
    <w:p w14:paraId="2BAFDDCC" w14:textId="40C35C8E" w:rsidR="003941BF" w:rsidRDefault="003941BF" w:rsidP="00327A82">
      <w:pPr>
        <w:pStyle w:val="ListParagraph"/>
        <w:numPr>
          <w:ilvl w:val="1"/>
          <w:numId w:val="17"/>
        </w:numPr>
      </w:pPr>
      <w:r>
        <w:t>Thời gian cần thiết để viết các ca</w:t>
      </w:r>
      <w:r w:rsidR="005B38EC">
        <w:t xml:space="preserve"> kiểm thử (testcase)</w:t>
      </w:r>
      <w:r w:rsidR="00D900BA">
        <w:t xml:space="preserve"> là rất ít.</w:t>
      </w:r>
    </w:p>
    <w:p w14:paraId="3F0BE808" w14:textId="4A62B7BE" w:rsidR="00D900BA" w:rsidRDefault="00A7551C" w:rsidP="00327A82">
      <w:pPr>
        <w:pStyle w:val="ListParagraph"/>
        <w:numPr>
          <w:ilvl w:val="1"/>
          <w:numId w:val="17"/>
        </w:numPr>
      </w:pPr>
      <w:r>
        <w:t>Thời gian thực thi kiểm thử tự động nhanh chóng.</w:t>
      </w:r>
    </w:p>
    <w:p w14:paraId="70018609" w14:textId="6B6BDC8B" w:rsidR="00A7551C" w:rsidRDefault="00174983" w:rsidP="00327A82">
      <w:pPr>
        <w:pStyle w:val="ListParagraph"/>
        <w:numPr>
          <w:ilvl w:val="1"/>
          <w:numId w:val="17"/>
        </w:numPr>
      </w:pPr>
      <w:r>
        <w:t>Tích hợp, tương thích tốt với Maven, Gradle và Ant.</w:t>
      </w:r>
    </w:p>
    <w:p w14:paraId="1517520B" w14:textId="2C42EBF6" w:rsidR="00174983" w:rsidRDefault="008957AF" w:rsidP="00327A82">
      <w:pPr>
        <w:pStyle w:val="ListParagraph"/>
        <w:numPr>
          <w:ilvl w:val="1"/>
          <w:numId w:val="17"/>
        </w:numPr>
      </w:pPr>
      <w:r>
        <w:t xml:space="preserve">Làm việc, xử lý </w:t>
      </w:r>
      <w:r w:rsidR="005410B9">
        <w:t>tự động</w:t>
      </w:r>
      <w:r>
        <w:t xml:space="preserve"> nhiều activity trong Android</w:t>
      </w:r>
      <w:r w:rsidR="005410B9">
        <w:t>.</w:t>
      </w:r>
    </w:p>
    <w:p w14:paraId="65207C12" w14:textId="6407DA69" w:rsidR="00160C23" w:rsidRDefault="00160C23" w:rsidP="00327A82">
      <w:pPr>
        <w:pStyle w:val="ListParagraph"/>
        <w:numPr>
          <w:ilvl w:val="1"/>
          <w:numId w:val="17"/>
        </w:numPr>
      </w:pPr>
      <w:r>
        <w:t xml:space="preserve">Tương thích với nhiều </w:t>
      </w:r>
      <w:r w:rsidR="00CC0DC3">
        <w:t>phiên bản Android.</w:t>
      </w:r>
    </w:p>
    <w:p w14:paraId="2C973360" w14:textId="04E058BF" w:rsidR="004B511F" w:rsidRPr="0038469A" w:rsidRDefault="004B511F" w:rsidP="00327A82">
      <w:pPr>
        <w:pStyle w:val="ListParagraph"/>
        <w:numPr>
          <w:ilvl w:val="0"/>
          <w:numId w:val="17"/>
        </w:numPr>
      </w:pPr>
      <w:r>
        <w:t>Điểm yếu:</w:t>
      </w:r>
    </w:p>
    <w:p w14:paraId="31F97BC0" w14:textId="565BE245" w:rsidR="00CC0DC3" w:rsidRDefault="00CC0DC3" w:rsidP="00327A82">
      <w:pPr>
        <w:pStyle w:val="ListParagraph"/>
        <w:numPr>
          <w:ilvl w:val="1"/>
          <w:numId w:val="17"/>
        </w:numPr>
      </w:pPr>
      <w:r>
        <w:t xml:space="preserve">Chỉ </w:t>
      </w:r>
      <w:r w:rsidR="00217B02">
        <w:t xml:space="preserve">tập trung </w:t>
      </w:r>
      <w:r>
        <w:t>hỗ trợ kiểm thử trên Android</w:t>
      </w:r>
      <w:r w:rsidR="003855BC">
        <w:t>.</w:t>
      </w:r>
    </w:p>
    <w:p w14:paraId="26920E41" w14:textId="327608E9" w:rsidR="003855BC" w:rsidRDefault="003855BC" w:rsidP="00327A82">
      <w:pPr>
        <w:pStyle w:val="ListParagraph"/>
        <w:numPr>
          <w:ilvl w:val="1"/>
          <w:numId w:val="17"/>
        </w:numPr>
      </w:pPr>
      <w:r>
        <w:t>Không hỗ trợ kiểm thử đa nền tảng.</w:t>
      </w:r>
    </w:p>
    <w:p w14:paraId="37F0081C" w14:textId="72BB9C79" w:rsidR="420C3BCC" w:rsidRDefault="420C3BCC" w:rsidP="0C439B64">
      <w:pPr>
        <w:pStyle w:val="Heading3"/>
      </w:pPr>
      <w:bookmarkStart w:id="23" w:name="_Toc151311711"/>
      <w:r>
        <w:t>Acce</w:t>
      </w:r>
      <w:r w:rsidR="081A786E">
        <w:t>LQ</w:t>
      </w:r>
      <w:bookmarkEnd w:id="23"/>
    </w:p>
    <w:p w14:paraId="62F0738A" w14:textId="5C3A90B9" w:rsidR="3B297571" w:rsidRDefault="6DBB7B5F" w:rsidP="00327A82">
      <w:pPr>
        <w:pStyle w:val="ListParagraph"/>
        <w:numPr>
          <w:ilvl w:val="0"/>
          <w:numId w:val="18"/>
        </w:numPr>
        <w:rPr>
          <w:szCs w:val="26"/>
        </w:rPr>
      </w:pPr>
      <w:r w:rsidRPr="68DA880E">
        <w:rPr>
          <w:szCs w:val="26"/>
        </w:rPr>
        <w:t>Link website:</w:t>
      </w:r>
      <w:r w:rsidR="78DF8513" w:rsidRPr="68DA880E">
        <w:rPr>
          <w:szCs w:val="26"/>
        </w:rPr>
        <w:t xml:space="preserve"> </w:t>
      </w:r>
      <w:r w:rsidR="78DF8513" w:rsidRPr="6D5A89F2">
        <w:rPr>
          <w:color w:val="4472C4" w:themeColor="accent1"/>
          <w:szCs w:val="26"/>
          <w:u w:val="single"/>
        </w:rPr>
        <w:t>https://www.accelq.com</w:t>
      </w:r>
    </w:p>
    <w:p w14:paraId="18C0F1B5" w14:textId="336A5C20" w:rsidR="352E863E" w:rsidRDefault="6DBB7B5F" w:rsidP="00327A82">
      <w:pPr>
        <w:pStyle w:val="ListParagraph"/>
        <w:numPr>
          <w:ilvl w:val="0"/>
          <w:numId w:val="18"/>
        </w:numPr>
        <w:rPr>
          <w:szCs w:val="26"/>
        </w:rPr>
      </w:pPr>
      <w:r w:rsidRPr="0AFC3661">
        <w:rPr>
          <w:szCs w:val="26"/>
        </w:rPr>
        <w:lastRenderedPageBreak/>
        <w:t>Mô tả:</w:t>
      </w:r>
      <w:r w:rsidR="4ED25FD8" w:rsidRPr="0AFC3661">
        <w:rPr>
          <w:szCs w:val="26"/>
        </w:rPr>
        <w:t xml:space="preserve"> là một công cụ tự động hóa kiểm thử phần mềm được phát triển để tăng cường quá trình kiểm thử phần mềm. Nó cung cấp các tính năng quản lý kiểm thử, tự động hóa kiểm thử, và theo dõi quá trình kiểm thử, giúp các nhà phát triển phần mềm và nhà kiểm thử có thể tối ưu hóa công việc của mình. AccelQ cung cấp môi trường làm việc đồng nhất cho cả đội ngũ phát triển và kiểm thử, giúp họ cùng làm việc trên cùng một nền tảng và hiểu rõ hơn về quá trình phát triển phần mềm. Điều này có thể giúp giảm thời gian và chi phí của quá trình kiểm thử, đồng thời tăng tính ổn định và chất lượng của sản phẩm phần mềm</w:t>
      </w:r>
    </w:p>
    <w:p w14:paraId="3913D6A4" w14:textId="01D71277" w:rsidR="6DBB7B5F" w:rsidRDefault="6DBB7B5F" w:rsidP="00327A82">
      <w:pPr>
        <w:pStyle w:val="ListParagraph"/>
        <w:numPr>
          <w:ilvl w:val="0"/>
          <w:numId w:val="18"/>
        </w:numPr>
        <w:rPr>
          <w:szCs w:val="26"/>
        </w:rPr>
      </w:pPr>
      <w:r w:rsidRPr="4586AB9F">
        <w:rPr>
          <w:szCs w:val="26"/>
        </w:rPr>
        <w:t>Danh sách chức năng</w:t>
      </w:r>
      <w:r w:rsidRPr="2E826D27">
        <w:rPr>
          <w:szCs w:val="26"/>
        </w:rPr>
        <w:t>:</w:t>
      </w:r>
    </w:p>
    <w:p w14:paraId="1BF714EB" w14:textId="0EA25195" w:rsidR="6F0B2B46" w:rsidRDefault="6F0B2B46" w:rsidP="00327A82">
      <w:pPr>
        <w:pStyle w:val="ListParagraph"/>
        <w:numPr>
          <w:ilvl w:val="1"/>
          <w:numId w:val="18"/>
        </w:numPr>
        <w:rPr>
          <w:szCs w:val="26"/>
        </w:rPr>
      </w:pPr>
      <w:r w:rsidRPr="2E47C0A3">
        <w:rPr>
          <w:b/>
          <w:szCs w:val="26"/>
        </w:rPr>
        <w:t>Tự động hóa kiểm thử</w:t>
      </w:r>
      <w:r w:rsidRPr="76FA48FB">
        <w:rPr>
          <w:szCs w:val="26"/>
        </w:rPr>
        <w:t>: cung cấp khả năng tự động hóa kiểm thử cho các ứng dụng web, di động và dịch vụ web.</w:t>
      </w:r>
    </w:p>
    <w:p w14:paraId="045FB050" w14:textId="1E0BB617" w:rsidR="6F0B2B46" w:rsidRDefault="6F0B2B46" w:rsidP="00327A82">
      <w:pPr>
        <w:pStyle w:val="ListParagraph"/>
        <w:numPr>
          <w:ilvl w:val="1"/>
          <w:numId w:val="18"/>
        </w:numPr>
        <w:rPr>
          <w:szCs w:val="26"/>
        </w:rPr>
      </w:pPr>
      <w:r w:rsidRPr="2E47C0A3">
        <w:rPr>
          <w:b/>
        </w:rPr>
        <w:t>Tạo và quản lý kịch bản kiểm thử</w:t>
      </w:r>
      <w:r>
        <w:t>: Người dùng có thể tạo, quản lý, và thực thi các kịch bản kiểm thử dễ dàng thông qua giao diện trực quan.</w:t>
      </w:r>
    </w:p>
    <w:p w14:paraId="3364AA99" w14:textId="7EFB34F0" w:rsidR="6F0B2B46" w:rsidRDefault="6F0B2B46" w:rsidP="00327A82">
      <w:pPr>
        <w:pStyle w:val="ListParagraph"/>
        <w:numPr>
          <w:ilvl w:val="1"/>
          <w:numId w:val="18"/>
        </w:numPr>
        <w:rPr>
          <w:szCs w:val="26"/>
        </w:rPr>
      </w:pPr>
      <w:r w:rsidRPr="700938F5">
        <w:rPr>
          <w:b/>
        </w:rPr>
        <w:t>Quản lý quy trình kiểm thử</w:t>
      </w:r>
      <w:r>
        <w:t>: giúp quản lý quy trình kiểm thử từ đầu đến cuối, từ việc lập kế hoạch kiểm thử đến theo dõi kết quả kiểm thử.</w:t>
      </w:r>
    </w:p>
    <w:p w14:paraId="31FE4E41" w14:textId="59972468" w:rsidR="6F0B2B46" w:rsidRDefault="6F0B2B46" w:rsidP="00327A82">
      <w:pPr>
        <w:pStyle w:val="ListParagraph"/>
        <w:numPr>
          <w:ilvl w:val="1"/>
          <w:numId w:val="18"/>
        </w:numPr>
        <w:rPr>
          <w:szCs w:val="26"/>
        </w:rPr>
      </w:pPr>
      <w:r w:rsidRPr="700938F5">
        <w:rPr>
          <w:b/>
        </w:rPr>
        <w:t>Kết hợp DevOps:</w:t>
      </w:r>
      <w:r>
        <w:t xml:space="preserve"> Nó cung cấp tích hợp với các công cụ DevOps phổ biến, giúp tạo môi trường liên tục và tích hợp kiểm thử vào quy trình phát triển.</w:t>
      </w:r>
    </w:p>
    <w:p w14:paraId="46B18009" w14:textId="11374C77" w:rsidR="6F0B2B46" w:rsidRDefault="6F0B2B46" w:rsidP="00327A82">
      <w:pPr>
        <w:pStyle w:val="ListParagraph"/>
        <w:numPr>
          <w:ilvl w:val="1"/>
          <w:numId w:val="18"/>
        </w:numPr>
      </w:pPr>
      <w:r w:rsidRPr="071E1035">
        <w:rPr>
          <w:b/>
        </w:rPr>
        <w:t>Xây dựng và quản lý dữ liệu kiểm thử</w:t>
      </w:r>
      <w:r>
        <w:t>: cho phép tạo và quản lý dữ liệu kiểm thử để thực hiện kiểm thử với nhiều trường hợp khác nhau.</w:t>
      </w:r>
    </w:p>
    <w:p w14:paraId="16B73042" w14:textId="57728636" w:rsidR="6F0B2B46" w:rsidRDefault="6F0B2B46" w:rsidP="00327A82">
      <w:pPr>
        <w:pStyle w:val="ListParagraph"/>
        <w:numPr>
          <w:ilvl w:val="1"/>
          <w:numId w:val="18"/>
        </w:numPr>
      </w:pPr>
      <w:r w:rsidRPr="299CE1B4">
        <w:rPr>
          <w:b/>
        </w:rPr>
        <w:t>Báo cáo và theo dõi tiến độ kiểm thử</w:t>
      </w:r>
      <w:r>
        <w:t>: Nó cung cấp báo cáo chi tiết về kết quả kiểm thử và theo dõi tiến độ kiểm thử theo thời gian.</w:t>
      </w:r>
    </w:p>
    <w:p w14:paraId="00C819F7" w14:textId="7A585569" w:rsidR="6F0B2B46" w:rsidRDefault="6F0B2B46" w:rsidP="00327A82">
      <w:pPr>
        <w:pStyle w:val="ListParagraph"/>
        <w:numPr>
          <w:ilvl w:val="1"/>
          <w:numId w:val="18"/>
        </w:numPr>
      </w:pPr>
      <w:r w:rsidRPr="299CE1B4">
        <w:rPr>
          <w:b/>
        </w:rPr>
        <w:t>Kiểm thử liên tục và tự động</w:t>
      </w:r>
      <w:r>
        <w:t>: hỗ trợ kiểm thử liên tục và tự động, giúp giảm thời gian kiểm thử và tăng tính ổn định của sản phẩm.</w:t>
      </w:r>
    </w:p>
    <w:p w14:paraId="300EB2DF" w14:textId="2219CA56" w:rsidR="6F0B2B46" w:rsidRDefault="6F0B2B46" w:rsidP="00327A82">
      <w:pPr>
        <w:pStyle w:val="ListParagraph"/>
        <w:numPr>
          <w:ilvl w:val="1"/>
          <w:numId w:val="18"/>
        </w:numPr>
      </w:pPr>
      <w:r w:rsidRPr="093CDE08">
        <w:rPr>
          <w:b/>
        </w:rPr>
        <w:t>Kiểm thử đa kênh và đa nền tảng:</w:t>
      </w:r>
      <w:r>
        <w:t xml:space="preserve"> Nó hỗ trợ kiểm thử trên nhiều kênh và nền tảng khác nhau, bao gồm ứng dụng web, di động và dịch vụ web.</w:t>
      </w:r>
    </w:p>
    <w:p w14:paraId="7E26C083" w14:textId="4A5DBFF7" w:rsidR="6DBB7B5F" w:rsidRDefault="6DBB7B5F" w:rsidP="00327A82">
      <w:pPr>
        <w:pStyle w:val="ListParagraph"/>
        <w:numPr>
          <w:ilvl w:val="0"/>
          <w:numId w:val="18"/>
        </w:numPr>
        <w:rPr>
          <w:szCs w:val="26"/>
        </w:rPr>
      </w:pPr>
      <w:r w:rsidRPr="2E826D27">
        <w:rPr>
          <w:szCs w:val="26"/>
        </w:rPr>
        <w:t>Điểm mạnh</w:t>
      </w:r>
      <w:r w:rsidRPr="6B6131BD">
        <w:rPr>
          <w:szCs w:val="26"/>
        </w:rPr>
        <w:t>:</w:t>
      </w:r>
    </w:p>
    <w:p w14:paraId="27B93C7E" w14:textId="1958EF1F" w:rsidR="386CD7F7" w:rsidRDefault="386CD7F7" w:rsidP="00327A82">
      <w:pPr>
        <w:pStyle w:val="ListParagraph"/>
        <w:numPr>
          <w:ilvl w:val="1"/>
          <w:numId w:val="18"/>
        </w:numPr>
        <w:rPr>
          <w:szCs w:val="26"/>
        </w:rPr>
      </w:pPr>
      <w:r w:rsidRPr="69EFC490">
        <w:rPr>
          <w:szCs w:val="26"/>
        </w:rPr>
        <w:t>Tích hợp dễ dàng: AccelQ cho phép tích hợp dễ dàng với các công cụ DevOps và các công cụ kiểm thử phổ biến khác, giúp tạo ra môi trường liên tục và tích hợp kiểm thử mạnh mẽ.</w:t>
      </w:r>
    </w:p>
    <w:p w14:paraId="6544699F" w14:textId="415A7C78" w:rsidR="386CD7F7" w:rsidRDefault="386CD7F7" w:rsidP="00327A82">
      <w:pPr>
        <w:pStyle w:val="ListParagraph"/>
        <w:numPr>
          <w:ilvl w:val="1"/>
          <w:numId w:val="18"/>
        </w:numPr>
        <w:rPr>
          <w:szCs w:val="26"/>
        </w:rPr>
      </w:pPr>
      <w:r>
        <w:lastRenderedPageBreak/>
        <w:t>Giao diện trực quan và dễ sử dụng: Giao diện người dùng của AccelQ được thiết kế đơn giản và dễ sử dụng, giúp người dùng tạo và quản lý kịch bản kiểm thử một cách dễ dàng.</w:t>
      </w:r>
    </w:p>
    <w:p w14:paraId="4A0BE7D8" w14:textId="5A362925" w:rsidR="386CD7F7" w:rsidRDefault="386CD7F7" w:rsidP="00327A82">
      <w:pPr>
        <w:pStyle w:val="ListParagraph"/>
        <w:numPr>
          <w:ilvl w:val="1"/>
          <w:numId w:val="18"/>
        </w:numPr>
        <w:rPr>
          <w:szCs w:val="26"/>
        </w:rPr>
      </w:pPr>
      <w:r>
        <w:t>Hỗ trợ đa nền tảng và đa kênh: AccelQ hỗ trợ kiểm thử trên nhiều nền tảng và kênh khác nhau, bao gồm ứng dụng web, di động và dịch vụ web.</w:t>
      </w:r>
    </w:p>
    <w:p w14:paraId="6D01BC21" w14:textId="46597412" w:rsidR="796B244C" w:rsidRDefault="386CD7F7" w:rsidP="00327A82">
      <w:pPr>
        <w:pStyle w:val="ListParagraph"/>
        <w:numPr>
          <w:ilvl w:val="1"/>
          <w:numId w:val="18"/>
        </w:numPr>
        <w:rPr>
          <w:szCs w:val="26"/>
        </w:rPr>
      </w:pPr>
      <w:r>
        <w:t>Tự động hóa toàn diện: Nó cung cấp khả năng tự động hóa toàn diện quá trình kiểm thử, giúp giảm thời gian và công sức cần thiết cho quá trình kiểm thử.</w:t>
      </w:r>
    </w:p>
    <w:p w14:paraId="143C3140" w14:textId="03C42502" w:rsidR="6DBB7B5F" w:rsidRDefault="6DBB7B5F" w:rsidP="00327A82">
      <w:pPr>
        <w:pStyle w:val="ListParagraph"/>
        <w:numPr>
          <w:ilvl w:val="0"/>
          <w:numId w:val="18"/>
        </w:numPr>
        <w:rPr>
          <w:szCs w:val="26"/>
        </w:rPr>
      </w:pPr>
      <w:r w:rsidRPr="6B6131BD">
        <w:rPr>
          <w:szCs w:val="26"/>
        </w:rPr>
        <w:t>Điểm yếu:</w:t>
      </w:r>
    </w:p>
    <w:p w14:paraId="3597AA72" w14:textId="77F5DDA8" w:rsidR="13036466" w:rsidRDefault="13036466" w:rsidP="00327A82">
      <w:pPr>
        <w:pStyle w:val="ListParagraph"/>
        <w:numPr>
          <w:ilvl w:val="1"/>
          <w:numId w:val="18"/>
        </w:numPr>
        <w:rPr>
          <w:szCs w:val="26"/>
        </w:rPr>
      </w:pPr>
      <w:r w:rsidRPr="266E352F">
        <w:rPr>
          <w:szCs w:val="26"/>
        </w:rPr>
        <w:t xml:space="preserve">Giá cả cao: Một số người dùng có thể cảm thấy giá cả của </w:t>
      </w:r>
      <w:r w:rsidRPr="19442F73">
        <w:rPr>
          <w:szCs w:val="26"/>
        </w:rPr>
        <w:t>Acce</w:t>
      </w:r>
      <w:r w:rsidR="49CD5E75" w:rsidRPr="19442F73">
        <w:rPr>
          <w:szCs w:val="26"/>
        </w:rPr>
        <w:t>L</w:t>
      </w:r>
      <w:r w:rsidRPr="19442F73">
        <w:rPr>
          <w:szCs w:val="26"/>
        </w:rPr>
        <w:t>Q</w:t>
      </w:r>
      <w:r w:rsidRPr="266E352F">
        <w:rPr>
          <w:szCs w:val="26"/>
        </w:rPr>
        <w:t xml:space="preserve"> khá cao, đặc biệt là đối với </w:t>
      </w:r>
      <w:r w:rsidRPr="474CAC63">
        <w:rPr>
          <w:szCs w:val="26"/>
        </w:rPr>
        <w:t xml:space="preserve">các người </w:t>
      </w:r>
      <w:r w:rsidRPr="3767AA63">
        <w:rPr>
          <w:szCs w:val="26"/>
        </w:rPr>
        <w:t>dùng cá nhân</w:t>
      </w:r>
    </w:p>
    <w:p w14:paraId="1DC61BEC" w14:textId="5E3463F8" w:rsidR="13036466" w:rsidRDefault="13036466" w:rsidP="00327A82">
      <w:pPr>
        <w:pStyle w:val="ListParagraph"/>
        <w:numPr>
          <w:ilvl w:val="1"/>
          <w:numId w:val="18"/>
        </w:numPr>
        <w:rPr>
          <w:szCs w:val="26"/>
        </w:rPr>
      </w:pPr>
      <w:r>
        <w:t xml:space="preserve">Yêu cầu kỹ năng kỹ thuật cao: Đôi khi, việc sử dụng </w:t>
      </w:r>
      <w:r w:rsidR="47FA5D64">
        <w:t>L</w:t>
      </w:r>
      <w:r>
        <w:t>có thể đòi hỏi người dùng có kiến thức kỹ thuật chuyên sâu để tận dụng tối đa các tính năng và khả năng của nó.</w:t>
      </w:r>
    </w:p>
    <w:p w14:paraId="65D8E382" w14:textId="629A3AC3" w:rsidR="13036466" w:rsidRDefault="13036466" w:rsidP="00327A82">
      <w:pPr>
        <w:pStyle w:val="ListParagraph"/>
        <w:numPr>
          <w:ilvl w:val="1"/>
          <w:numId w:val="18"/>
        </w:numPr>
        <w:rPr>
          <w:szCs w:val="26"/>
        </w:rPr>
      </w:pPr>
      <w:r>
        <w:t>Yêu cầu thời gian đào tạo: Để sử dụng Acce</w:t>
      </w:r>
      <w:r w:rsidR="68BC44D6">
        <w:t>L</w:t>
      </w:r>
      <w:r>
        <w:t>Q hiệu quả, người dùng có thể cần một thời gian đào tạo đủ để hiểu rõ về cách sử dụng nó và tối ưu hóa quá trình kiểm thử.</w:t>
      </w:r>
    </w:p>
    <w:p w14:paraId="11635C9D" w14:textId="21505F5B" w:rsidR="001600F5" w:rsidRDefault="001600F5" w:rsidP="001600F5">
      <w:pPr>
        <w:pStyle w:val="Heading2"/>
      </w:pPr>
      <w:bookmarkStart w:id="24" w:name="_Toc151311712"/>
      <w:r>
        <w:t>Bảng so sánh các công cụ kiểm thử</w:t>
      </w:r>
      <w:r w:rsidR="00E128B7">
        <w:t>.</w:t>
      </w:r>
      <w:bookmarkEnd w:id="24"/>
    </w:p>
    <w:tbl>
      <w:tblPr>
        <w:tblStyle w:val="TableGrid"/>
        <w:tblW w:w="11471" w:type="dxa"/>
        <w:tblInd w:w="-856" w:type="dxa"/>
        <w:tblLook w:val="04A0" w:firstRow="1" w:lastRow="0" w:firstColumn="1" w:lastColumn="0" w:noHBand="0" w:noVBand="1"/>
      </w:tblPr>
      <w:tblGrid>
        <w:gridCol w:w="1993"/>
        <w:gridCol w:w="1862"/>
        <w:gridCol w:w="1863"/>
        <w:gridCol w:w="1941"/>
        <w:gridCol w:w="1858"/>
        <w:gridCol w:w="1954"/>
      </w:tblGrid>
      <w:tr w:rsidR="00706144" w14:paraId="5AA6C333" w14:textId="77777777" w:rsidTr="00CD3930">
        <w:trPr>
          <w:trHeight w:val="1153"/>
        </w:trPr>
        <w:tc>
          <w:tcPr>
            <w:tcW w:w="1993" w:type="dxa"/>
          </w:tcPr>
          <w:p w14:paraId="62BD9DB3" w14:textId="77777777" w:rsidR="00706144" w:rsidRDefault="00706144" w:rsidP="00706144">
            <w:pPr>
              <w:jc w:val="center"/>
            </w:pPr>
          </w:p>
        </w:tc>
        <w:tc>
          <w:tcPr>
            <w:tcW w:w="1862" w:type="dxa"/>
          </w:tcPr>
          <w:p w14:paraId="1F57CBBF" w14:textId="00A566D8" w:rsidR="00706144" w:rsidRDefault="00706144" w:rsidP="00706144">
            <w:pPr>
              <w:jc w:val="center"/>
            </w:pPr>
            <w:r>
              <w:t>Katalon</w:t>
            </w:r>
          </w:p>
        </w:tc>
        <w:tc>
          <w:tcPr>
            <w:tcW w:w="1863" w:type="dxa"/>
          </w:tcPr>
          <w:p w14:paraId="06303190" w14:textId="4E5F8B14" w:rsidR="00706144" w:rsidRDefault="00706144" w:rsidP="00706144">
            <w:pPr>
              <w:jc w:val="center"/>
            </w:pPr>
            <w:r>
              <w:t>Appnium</w:t>
            </w:r>
          </w:p>
        </w:tc>
        <w:tc>
          <w:tcPr>
            <w:tcW w:w="1941" w:type="dxa"/>
          </w:tcPr>
          <w:p w14:paraId="01EA0642" w14:textId="477FC49E" w:rsidR="00706144" w:rsidRDefault="00B44410" w:rsidP="00706144">
            <w:pPr>
              <w:jc w:val="center"/>
            </w:pPr>
            <w:r>
              <w:t>TestComplete</w:t>
            </w:r>
          </w:p>
        </w:tc>
        <w:tc>
          <w:tcPr>
            <w:tcW w:w="1858" w:type="dxa"/>
          </w:tcPr>
          <w:p w14:paraId="09FEB426" w14:textId="5F35C7A3" w:rsidR="00706144" w:rsidRDefault="00B21FC9" w:rsidP="00706144">
            <w:pPr>
              <w:jc w:val="center"/>
            </w:pPr>
            <w:r>
              <w:t>Ranorex Studio</w:t>
            </w:r>
          </w:p>
        </w:tc>
        <w:tc>
          <w:tcPr>
            <w:tcW w:w="1954" w:type="dxa"/>
          </w:tcPr>
          <w:p w14:paraId="0B51C2B1" w14:textId="39D859F4" w:rsidR="00706144" w:rsidRDefault="003C7A84" w:rsidP="00706144">
            <w:pPr>
              <w:jc w:val="center"/>
            </w:pPr>
            <w:r w:rsidRPr="003C7A84">
              <w:t>Nightwatch.js</w:t>
            </w:r>
          </w:p>
        </w:tc>
      </w:tr>
      <w:tr w:rsidR="00706144" w14:paraId="13DF4EA4" w14:textId="77777777" w:rsidTr="00CD3930">
        <w:trPr>
          <w:trHeight w:val="1602"/>
        </w:trPr>
        <w:tc>
          <w:tcPr>
            <w:tcW w:w="1993" w:type="dxa"/>
          </w:tcPr>
          <w:p w14:paraId="4A9B7457" w14:textId="0FC879CD" w:rsidR="00706144" w:rsidRDefault="00534853" w:rsidP="00706144">
            <w:pPr>
              <w:jc w:val="center"/>
            </w:pPr>
            <w:r>
              <w:t>Giá cả</w:t>
            </w:r>
          </w:p>
        </w:tc>
        <w:tc>
          <w:tcPr>
            <w:tcW w:w="1862" w:type="dxa"/>
          </w:tcPr>
          <w:p w14:paraId="48CB075F" w14:textId="353D83AD" w:rsidR="00706144" w:rsidRDefault="00EE0E16" w:rsidP="00706144">
            <w:pPr>
              <w:jc w:val="center"/>
            </w:pPr>
            <w:r>
              <w:t xml:space="preserve">Gồm 2 version: Free và </w:t>
            </w:r>
            <w:r w:rsidR="004A5C45">
              <w:t>Premium</w:t>
            </w:r>
          </w:p>
        </w:tc>
        <w:tc>
          <w:tcPr>
            <w:tcW w:w="1863" w:type="dxa"/>
          </w:tcPr>
          <w:p w14:paraId="2FE69237" w14:textId="57D7EE64" w:rsidR="00706144" w:rsidRDefault="007D55D8" w:rsidP="00706144">
            <w:pPr>
              <w:jc w:val="center"/>
            </w:pPr>
            <w:r>
              <w:t>Miễn phí</w:t>
            </w:r>
          </w:p>
        </w:tc>
        <w:tc>
          <w:tcPr>
            <w:tcW w:w="1941" w:type="dxa"/>
          </w:tcPr>
          <w:p w14:paraId="3B84257E" w14:textId="44B9E283" w:rsidR="00706144" w:rsidRDefault="00DE1DD1" w:rsidP="00706144">
            <w:pPr>
              <w:jc w:val="center"/>
            </w:pPr>
            <w:r>
              <w:t>Đắt đỏ - 3655 đô la</w:t>
            </w:r>
          </w:p>
        </w:tc>
        <w:tc>
          <w:tcPr>
            <w:tcW w:w="1858" w:type="dxa"/>
          </w:tcPr>
          <w:p w14:paraId="579F209F" w14:textId="72CB35EB" w:rsidR="00706144" w:rsidRDefault="00DE1DD1" w:rsidP="00706144">
            <w:pPr>
              <w:jc w:val="center"/>
            </w:pPr>
            <w:r>
              <w:t>Có trả phí</w:t>
            </w:r>
          </w:p>
        </w:tc>
        <w:tc>
          <w:tcPr>
            <w:tcW w:w="1954" w:type="dxa"/>
          </w:tcPr>
          <w:p w14:paraId="0EB36967" w14:textId="0E8CE010" w:rsidR="00706144" w:rsidRDefault="004961D8" w:rsidP="00706144">
            <w:pPr>
              <w:jc w:val="center"/>
            </w:pPr>
            <w:r>
              <w:t>Miễn phí</w:t>
            </w:r>
          </w:p>
        </w:tc>
      </w:tr>
      <w:tr w:rsidR="00AA335C" w14:paraId="25EE82C1" w14:textId="77777777" w:rsidTr="00CD3930">
        <w:trPr>
          <w:trHeight w:val="1589"/>
        </w:trPr>
        <w:tc>
          <w:tcPr>
            <w:tcW w:w="1993" w:type="dxa"/>
          </w:tcPr>
          <w:p w14:paraId="025BBDB9" w14:textId="6F37195B" w:rsidR="00AA335C" w:rsidRDefault="00AA335C" w:rsidP="00706144">
            <w:pPr>
              <w:jc w:val="center"/>
            </w:pPr>
            <w:r>
              <w:t>Hệ điều hành công cụ hoạt động</w:t>
            </w:r>
          </w:p>
        </w:tc>
        <w:tc>
          <w:tcPr>
            <w:tcW w:w="1862" w:type="dxa"/>
          </w:tcPr>
          <w:p w14:paraId="148A1C81" w14:textId="586F010C" w:rsidR="00AA335C" w:rsidRDefault="00FC1F5D" w:rsidP="00692E71">
            <w:pPr>
              <w:jc w:val="left"/>
            </w:pPr>
            <w:r>
              <w:t xml:space="preserve">Windows , </w:t>
            </w:r>
            <w:r w:rsidR="00671781">
              <w:t>macOS , Linux</w:t>
            </w:r>
          </w:p>
        </w:tc>
        <w:tc>
          <w:tcPr>
            <w:tcW w:w="1863" w:type="dxa"/>
          </w:tcPr>
          <w:p w14:paraId="1174407C" w14:textId="433C486A" w:rsidR="00AA335C" w:rsidRDefault="00692E71" w:rsidP="00706144">
            <w:pPr>
              <w:jc w:val="center"/>
            </w:pPr>
            <w:r w:rsidRPr="0041596E">
              <w:t xml:space="preserve">Windows, </w:t>
            </w:r>
            <w:r w:rsidR="0041596E" w:rsidRPr="0041596E">
              <w:t>macOS, Linux</w:t>
            </w:r>
          </w:p>
        </w:tc>
        <w:tc>
          <w:tcPr>
            <w:tcW w:w="1941" w:type="dxa"/>
          </w:tcPr>
          <w:p w14:paraId="33DA8155" w14:textId="599CCA48" w:rsidR="00AA335C" w:rsidRDefault="00BA7E67" w:rsidP="00706144">
            <w:pPr>
              <w:jc w:val="center"/>
            </w:pPr>
            <w:r>
              <w:t>Chỉ Windows</w:t>
            </w:r>
          </w:p>
        </w:tc>
        <w:tc>
          <w:tcPr>
            <w:tcW w:w="1858" w:type="dxa"/>
          </w:tcPr>
          <w:p w14:paraId="60A05AC4" w14:textId="79A7D200" w:rsidR="00AA335C" w:rsidRDefault="00F5683F" w:rsidP="00706144">
            <w:pPr>
              <w:jc w:val="center"/>
            </w:pPr>
            <w:r>
              <w:t xml:space="preserve">Chỉ </w:t>
            </w:r>
            <w:r w:rsidR="00106DFC">
              <w:t>Windows</w:t>
            </w:r>
          </w:p>
        </w:tc>
        <w:tc>
          <w:tcPr>
            <w:tcW w:w="1954" w:type="dxa"/>
          </w:tcPr>
          <w:p w14:paraId="02C6F696" w14:textId="395FEF61" w:rsidR="00AA335C" w:rsidRDefault="00A3063D" w:rsidP="00706144">
            <w:pPr>
              <w:jc w:val="center"/>
            </w:pPr>
            <w:r>
              <w:t>Windows , macOS , Linux</w:t>
            </w:r>
          </w:p>
        </w:tc>
      </w:tr>
      <w:tr w:rsidR="005E7DBE" w14:paraId="5C951BFF" w14:textId="77777777" w:rsidTr="00CD3930">
        <w:trPr>
          <w:trHeight w:val="1602"/>
        </w:trPr>
        <w:tc>
          <w:tcPr>
            <w:tcW w:w="1993" w:type="dxa"/>
          </w:tcPr>
          <w:p w14:paraId="436176CE" w14:textId="2A09467D" w:rsidR="005E7DBE" w:rsidRDefault="005E7DBE" w:rsidP="00706144">
            <w:pPr>
              <w:jc w:val="center"/>
            </w:pPr>
            <w:r>
              <w:lastRenderedPageBreak/>
              <w:t>Cách tiếp cận (GUI hay code)</w:t>
            </w:r>
          </w:p>
        </w:tc>
        <w:tc>
          <w:tcPr>
            <w:tcW w:w="1862" w:type="dxa"/>
          </w:tcPr>
          <w:p w14:paraId="0D179E05" w14:textId="50799762" w:rsidR="005E7DBE" w:rsidRDefault="0055338F" w:rsidP="00706144">
            <w:pPr>
              <w:jc w:val="center"/>
            </w:pPr>
            <w:r>
              <w:t>GUI và Code</w:t>
            </w:r>
          </w:p>
        </w:tc>
        <w:tc>
          <w:tcPr>
            <w:tcW w:w="1863" w:type="dxa"/>
          </w:tcPr>
          <w:p w14:paraId="5E15EFD8" w14:textId="39457710" w:rsidR="005E7DBE" w:rsidRDefault="009B537A" w:rsidP="00706144">
            <w:pPr>
              <w:jc w:val="center"/>
            </w:pPr>
            <w:r>
              <w:t>GUI và Code</w:t>
            </w:r>
          </w:p>
        </w:tc>
        <w:tc>
          <w:tcPr>
            <w:tcW w:w="1941" w:type="dxa"/>
          </w:tcPr>
          <w:p w14:paraId="0A9F1CFF" w14:textId="3CBE850C" w:rsidR="005E7DBE" w:rsidRDefault="00B963C6" w:rsidP="00706144">
            <w:pPr>
              <w:jc w:val="center"/>
            </w:pPr>
            <w:r>
              <w:t>GUI và Code</w:t>
            </w:r>
          </w:p>
        </w:tc>
        <w:tc>
          <w:tcPr>
            <w:tcW w:w="1858" w:type="dxa"/>
          </w:tcPr>
          <w:p w14:paraId="152808DA" w14:textId="63C891B5" w:rsidR="005E7DBE" w:rsidRDefault="00AA335C" w:rsidP="00706144">
            <w:pPr>
              <w:jc w:val="center"/>
            </w:pPr>
            <w:r>
              <w:t>GUI và Code</w:t>
            </w:r>
          </w:p>
        </w:tc>
        <w:tc>
          <w:tcPr>
            <w:tcW w:w="1954" w:type="dxa"/>
          </w:tcPr>
          <w:p w14:paraId="3BE85F19" w14:textId="0E3D3476" w:rsidR="005E7DBE" w:rsidRDefault="005C6F19" w:rsidP="00706144">
            <w:pPr>
              <w:jc w:val="center"/>
            </w:pPr>
            <w:r>
              <w:t>Code</w:t>
            </w:r>
          </w:p>
        </w:tc>
      </w:tr>
      <w:tr w:rsidR="00706144" w14:paraId="6C174082" w14:textId="77777777" w:rsidTr="00CD3930">
        <w:trPr>
          <w:trHeight w:val="2218"/>
        </w:trPr>
        <w:tc>
          <w:tcPr>
            <w:tcW w:w="1993" w:type="dxa"/>
          </w:tcPr>
          <w:p w14:paraId="78D8A239" w14:textId="38AEFACC" w:rsidR="00706144" w:rsidRDefault="00B21FC9" w:rsidP="00706144">
            <w:pPr>
              <w:jc w:val="center"/>
            </w:pPr>
            <w:r>
              <w:t>Ngôn ngữ kiểm thử</w:t>
            </w:r>
          </w:p>
        </w:tc>
        <w:tc>
          <w:tcPr>
            <w:tcW w:w="1862" w:type="dxa"/>
          </w:tcPr>
          <w:p w14:paraId="29D44AD6" w14:textId="0ECD7DBC" w:rsidR="00706144" w:rsidRDefault="004347C7" w:rsidP="00706144">
            <w:pPr>
              <w:jc w:val="center"/>
            </w:pPr>
            <w:r>
              <w:t>Groovy và Java</w:t>
            </w:r>
          </w:p>
        </w:tc>
        <w:tc>
          <w:tcPr>
            <w:tcW w:w="1863" w:type="dxa"/>
          </w:tcPr>
          <w:p w14:paraId="5047BD65" w14:textId="65E2D780" w:rsidR="00706144" w:rsidRDefault="00F50BEF" w:rsidP="00706144">
            <w:pPr>
              <w:jc w:val="center"/>
            </w:pPr>
            <w:r w:rsidRPr="00F50BEF">
              <w:t>Java, Ruby, Python, PHP, JavaScript, C#</w:t>
            </w:r>
          </w:p>
        </w:tc>
        <w:tc>
          <w:tcPr>
            <w:tcW w:w="1941" w:type="dxa"/>
          </w:tcPr>
          <w:p w14:paraId="6B39BABC" w14:textId="10F83736" w:rsidR="00706144" w:rsidRDefault="00CD3930" w:rsidP="00706144">
            <w:pPr>
              <w:jc w:val="center"/>
            </w:pPr>
            <w:r w:rsidRPr="00CD3930">
              <w:t>JavaScript, Python, VBScript, JScript, Delphi, C++, C#.</w:t>
            </w:r>
          </w:p>
        </w:tc>
        <w:tc>
          <w:tcPr>
            <w:tcW w:w="1858" w:type="dxa"/>
          </w:tcPr>
          <w:p w14:paraId="20BD9F7B" w14:textId="7213B981" w:rsidR="00706144" w:rsidRDefault="00346057" w:rsidP="00706144">
            <w:pPr>
              <w:jc w:val="center"/>
            </w:pPr>
            <w:r>
              <w:t>C#, VB.NET</w:t>
            </w:r>
          </w:p>
        </w:tc>
        <w:tc>
          <w:tcPr>
            <w:tcW w:w="1954" w:type="dxa"/>
          </w:tcPr>
          <w:p w14:paraId="259BFBCA" w14:textId="144126A3" w:rsidR="00706144" w:rsidRDefault="00AC1FBA" w:rsidP="00706144">
            <w:pPr>
              <w:jc w:val="center"/>
            </w:pPr>
            <w:r>
              <w:t>JavaScript, TypeScript</w:t>
            </w:r>
          </w:p>
        </w:tc>
      </w:tr>
      <w:tr w:rsidR="00706144" w14:paraId="34F53EF4" w14:textId="77777777" w:rsidTr="00CD3930">
        <w:trPr>
          <w:trHeight w:val="1153"/>
        </w:trPr>
        <w:tc>
          <w:tcPr>
            <w:tcW w:w="1993" w:type="dxa"/>
          </w:tcPr>
          <w:p w14:paraId="5312AA0B" w14:textId="2A1A7EDC" w:rsidR="00706144" w:rsidRDefault="009240FF" w:rsidP="00706144">
            <w:pPr>
              <w:jc w:val="center"/>
            </w:pPr>
            <w:r>
              <w:t>Hỗ trợ Android</w:t>
            </w:r>
          </w:p>
        </w:tc>
        <w:tc>
          <w:tcPr>
            <w:tcW w:w="1862" w:type="dxa"/>
          </w:tcPr>
          <w:p w14:paraId="0E125AB7" w14:textId="74290FE1" w:rsidR="00706144" w:rsidRDefault="00671781" w:rsidP="00706144">
            <w:pPr>
              <w:jc w:val="center"/>
            </w:pPr>
            <w:r>
              <w:t>Có</w:t>
            </w:r>
          </w:p>
        </w:tc>
        <w:tc>
          <w:tcPr>
            <w:tcW w:w="1863" w:type="dxa"/>
          </w:tcPr>
          <w:p w14:paraId="712ED57A" w14:textId="6D02074A" w:rsidR="00706144" w:rsidRDefault="00D907DA" w:rsidP="00706144">
            <w:pPr>
              <w:jc w:val="center"/>
            </w:pPr>
            <w:r>
              <w:t>Có</w:t>
            </w:r>
          </w:p>
        </w:tc>
        <w:tc>
          <w:tcPr>
            <w:tcW w:w="1941" w:type="dxa"/>
          </w:tcPr>
          <w:p w14:paraId="2CC08F99" w14:textId="1B5C6912" w:rsidR="00706144" w:rsidRDefault="00B963C6" w:rsidP="00706144">
            <w:pPr>
              <w:jc w:val="center"/>
            </w:pPr>
            <w:r>
              <w:t>Có</w:t>
            </w:r>
          </w:p>
        </w:tc>
        <w:tc>
          <w:tcPr>
            <w:tcW w:w="1858" w:type="dxa"/>
          </w:tcPr>
          <w:p w14:paraId="7251B82C" w14:textId="1C2DCA23" w:rsidR="00706144" w:rsidRDefault="00F82476" w:rsidP="00706144">
            <w:pPr>
              <w:jc w:val="center"/>
            </w:pPr>
            <w:r>
              <w:t>Có</w:t>
            </w:r>
          </w:p>
        </w:tc>
        <w:tc>
          <w:tcPr>
            <w:tcW w:w="1954" w:type="dxa"/>
          </w:tcPr>
          <w:p w14:paraId="441356C9" w14:textId="574798A1" w:rsidR="00706144" w:rsidRDefault="00F5787A" w:rsidP="00706144">
            <w:pPr>
              <w:jc w:val="center"/>
            </w:pPr>
            <w:r>
              <w:t>Có</w:t>
            </w:r>
          </w:p>
        </w:tc>
      </w:tr>
      <w:tr w:rsidR="00706144" w14:paraId="32988526" w14:textId="77777777" w:rsidTr="00CD3930">
        <w:trPr>
          <w:trHeight w:val="691"/>
        </w:trPr>
        <w:tc>
          <w:tcPr>
            <w:tcW w:w="1993" w:type="dxa"/>
          </w:tcPr>
          <w:p w14:paraId="3F7CD9A0" w14:textId="201DE46D" w:rsidR="00706144" w:rsidRDefault="009240FF" w:rsidP="00706144">
            <w:pPr>
              <w:jc w:val="center"/>
            </w:pPr>
            <w:r>
              <w:t>Hỗ trợ iOS</w:t>
            </w:r>
          </w:p>
        </w:tc>
        <w:tc>
          <w:tcPr>
            <w:tcW w:w="1862" w:type="dxa"/>
          </w:tcPr>
          <w:p w14:paraId="33B5B7CD" w14:textId="2477DAA5" w:rsidR="00706144" w:rsidRDefault="00671781" w:rsidP="00706144">
            <w:pPr>
              <w:jc w:val="center"/>
            </w:pPr>
            <w:r>
              <w:t>Có</w:t>
            </w:r>
          </w:p>
        </w:tc>
        <w:tc>
          <w:tcPr>
            <w:tcW w:w="1863" w:type="dxa"/>
          </w:tcPr>
          <w:p w14:paraId="5D5903CB" w14:textId="7C4F33DA" w:rsidR="00706144" w:rsidRDefault="00D907DA" w:rsidP="00706144">
            <w:pPr>
              <w:jc w:val="center"/>
            </w:pPr>
            <w:r>
              <w:t>Có</w:t>
            </w:r>
          </w:p>
        </w:tc>
        <w:tc>
          <w:tcPr>
            <w:tcW w:w="1941" w:type="dxa"/>
          </w:tcPr>
          <w:p w14:paraId="3AF37829" w14:textId="0650B54C" w:rsidR="00706144" w:rsidRDefault="00F84DE1" w:rsidP="00706144">
            <w:pPr>
              <w:jc w:val="center"/>
            </w:pPr>
            <w:r>
              <w:t>Có</w:t>
            </w:r>
          </w:p>
        </w:tc>
        <w:tc>
          <w:tcPr>
            <w:tcW w:w="1858" w:type="dxa"/>
          </w:tcPr>
          <w:p w14:paraId="29558893" w14:textId="04F6DFC0" w:rsidR="00706144" w:rsidRDefault="00F82476" w:rsidP="00706144">
            <w:pPr>
              <w:jc w:val="center"/>
            </w:pPr>
            <w:r>
              <w:t>Có</w:t>
            </w:r>
          </w:p>
        </w:tc>
        <w:tc>
          <w:tcPr>
            <w:tcW w:w="1954" w:type="dxa"/>
          </w:tcPr>
          <w:p w14:paraId="51653469" w14:textId="4808A1A5" w:rsidR="00706144" w:rsidRDefault="00F5787A" w:rsidP="00706144">
            <w:pPr>
              <w:jc w:val="center"/>
            </w:pPr>
            <w:r>
              <w:t>Có</w:t>
            </w:r>
          </w:p>
        </w:tc>
      </w:tr>
      <w:tr w:rsidR="009240FF" w14:paraId="503AD839" w14:textId="77777777" w:rsidTr="00CD3930">
        <w:trPr>
          <w:trHeight w:val="2063"/>
        </w:trPr>
        <w:tc>
          <w:tcPr>
            <w:tcW w:w="1993" w:type="dxa"/>
          </w:tcPr>
          <w:p w14:paraId="340926BB" w14:textId="18B2B3B6" w:rsidR="009240FF" w:rsidRDefault="003C06AC" w:rsidP="00706144">
            <w:pPr>
              <w:jc w:val="center"/>
            </w:pPr>
            <w:r>
              <w:t>Có ghi và phát lại kiểm thử hay không?</w:t>
            </w:r>
          </w:p>
        </w:tc>
        <w:tc>
          <w:tcPr>
            <w:tcW w:w="1862" w:type="dxa"/>
          </w:tcPr>
          <w:p w14:paraId="5E1F9904" w14:textId="77EE66FE" w:rsidR="009240FF" w:rsidRDefault="00671781" w:rsidP="00706144">
            <w:pPr>
              <w:jc w:val="center"/>
            </w:pPr>
            <w:r>
              <w:t>Có</w:t>
            </w:r>
          </w:p>
        </w:tc>
        <w:tc>
          <w:tcPr>
            <w:tcW w:w="1863" w:type="dxa"/>
          </w:tcPr>
          <w:p w14:paraId="7D3E1A6C" w14:textId="71C74A3C" w:rsidR="009240FF" w:rsidRDefault="00E24DD4" w:rsidP="00706144">
            <w:pPr>
              <w:jc w:val="center"/>
            </w:pPr>
            <w:r>
              <w:t>Có</w:t>
            </w:r>
          </w:p>
        </w:tc>
        <w:tc>
          <w:tcPr>
            <w:tcW w:w="1941" w:type="dxa"/>
          </w:tcPr>
          <w:p w14:paraId="5288979F" w14:textId="72F69B20" w:rsidR="009240FF" w:rsidRDefault="00F84DE1" w:rsidP="00706144">
            <w:pPr>
              <w:jc w:val="center"/>
            </w:pPr>
            <w:r>
              <w:t>Có</w:t>
            </w:r>
          </w:p>
        </w:tc>
        <w:tc>
          <w:tcPr>
            <w:tcW w:w="1858" w:type="dxa"/>
          </w:tcPr>
          <w:p w14:paraId="5D2D884D" w14:textId="1F065331" w:rsidR="009240FF" w:rsidRDefault="005A4713" w:rsidP="00706144">
            <w:pPr>
              <w:jc w:val="center"/>
            </w:pPr>
            <w:r>
              <w:t>Có</w:t>
            </w:r>
          </w:p>
        </w:tc>
        <w:tc>
          <w:tcPr>
            <w:tcW w:w="1954" w:type="dxa"/>
          </w:tcPr>
          <w:p w14:paraId="36D2CE23" w14:textId="1868DC1C" w:rsidR="009240FF" w:rsidRDefault="002C256C" w:rsidP="00706144">
            <w:pPr>
              <w:jc w:val="center"/>
            </w:pPr>
            <w:r>
              <w:t>Không</w:t>
            </w:r>
          </w:p>
        </w:tc>
      </w:tr>
      <w:tr w:rsidR="003C7A84" w14:paraId="0527D2D0" w14:textId="77777777" w:rsidTr="00CD3930">
        <w:trPr>
          <w:trHeight w:val="1140"/>
        </w:trPr>
        <w:tc>
          <w:tcPr>
            <w:tcW w:w="1993" w:type="dxa"/>
          </w:tcPr>
          <w:p w14:paraId="25F66CEF" w14:textId="294C2CD1" w:rsidR="003C7A84" w:rsidRDefault="003C7A84" w:rsidP="00706144">
            <w:pPr>
              <w:jc w:val="center"/>
            </w:pPr>
            <w:r>
              <w:t>Cộng đồng hỗ trợ</w:t>
            </w:r>
          </w:p>
        </w:tc>
        <w:tc>
          <w:tcPr>
            <w:tcW w:w="1862" w:type="dxa"/>
          </w:tcPr>
          <w:p w14:paraId="79BDDFEB" w14:textId="48AA44F6" w:rsidR="003C7A84" w:rsidRDefault="0096497B" w:rsidP="00706144">
            <w:pPr>
              <w:jc w:val="center"/>
            </w:pPr>
            <w:r>
              <w:t xml:space="preserve">Công động hỗ trợ </w:t>
            </w:r>
            <w:r w:rsidR="0000734B">
              <w:t>còn hạn chế</w:t>
            </w:r>
          </w:p>
        </w:tc>
        <w:tc>
          <w:tcPr>
            <w:tcW w:w="1863" w:type="dxa"/>
          </w:tcPr>
          <w:p w14:paraId="04442513" w14:textId="06567218" w:rsidR="003C7A84" w:rsidRDefault="00E24DD4" w:rsidP="00706144">
            <w:pPr>
              <w:jc w:val="center"/>
            </w:pPr>
            <w:r>
              <w:t>Cộng đồng lớn mạnh</w:t>
            </w:r>
          </w:p>
        </w:tc>
        <w:tc>
          <w:tcPr>
            <w:tcW w:w="1941" w:type="dxa"/>
          </w:tcPr>
          <w:p w14:paraId="454EF031" w14:textId="5E492342" w:rsidR="003C7A84" w:rsidRDefault="00743BC2" w:rsidP="00706144">
            <w:pPr>
              <w:jc w:val="center"/>
            </w:pPr>
            <w:r>
              <w:t>Công động hỗ trợ không lớn</w:t>
            </w:r>
          </w:p>
        </w:tc>
        <w:tc>
          <w:tcPr>
            <w:tcW w:w="1858" w:type="dxa"/>
          </w:tcPr>
          <w:p w14:paraId="00615AAD" w14:textId="3DA5C152" w:rsidR="003C7A84" w:rsidRDefault="00B22A1B" w:rsidP="00706144">
            <w:pPr>
              <w:jc w:val="center"/>
            </w:pPr>
            <w:r>
              <w:t>Công động hỗ trợ không lớn</w:t>
            </w:r>
          </w:p>
        </w:tc>
        <w:tc>
          <w:tcPr>
            <w:tcW w:w="1954" w:type="dxa"/>
          </w:tcPr>
          <w:p w14:paraId="31E04E47" w14:textId="4042D65B" w:rsidR="003C7A84" w:rsidRDefault="00004E2E" w:rsidP="00706144">
            <w:pPr>
              <w:jc w:val="center"/>
            </w:pPr>
            <w:r>
              <w:t>Công động hỗ trợ không lớn</w:t>
            </w:r>
          </w:p>
        </w:tc>
      </w:tr>
    </w:tbl>
    <w:p w14:paraId="42E826C3" w14:textId="77777777" w:rsidR="006A1BEC" w:rsidRDefault="006A1BEC" w:rsidP="006A1BEC"/>
    <w:tbl>
      <w:tblPr>
        <w:tblStyle w:val="TableGrid"/>
        <w:tblW w:w="11478" w:type="dxa"/>
        <w:tblInd w:w="-856" w:type="dxa"/>
        <w:tblLook w:val="04A0" w:firstRow="1" w:lastRow="0" w:firstColumn="1" w:lastColumn="0" w:noHBand="0" w:noVBand="1"/>
      </w:tblPr>
      <w:tblGrid>
        <w:gridCol w:w="1913"/>
        <w:gridCol w:w="1913"/>
        <w:gridCol w:w="1913"/>
        <w:gridCol w:w="1913"/>
        <w:gridCol w:w="1913"/>
        <w:gridCol w:w="1913"/>
      </w:tblGrid>
      <w:tr w:rsidR="003C7A84" w14:paraId="38269944" w14:textId="77777777" w:rsidTr="642737EE">
        <w:trPr>
          <w:trHeight w:val="706"/>
        </w:trPr>
        <w:tc>
          <w:tcPr>
            <w:tcW w:w="1913" w:type="dxa"/>
          </w:tcPr>
          <w:p w14:paraId="598163FA" w14:textId="77777777" w:rsidR="003C7A84" w:rsidRDefault="003C7A84">
            <w:pPr>
              <w:jc w:val="center"/>
            </w:pPr>
          </w:p>
        </w:tc>
        <w:tc>
          <w:tcPr>
            <w:tcW w:w="1913" w:type="dxa"/>
          </w:tcPr>
          <w:p w14:paraId="53E55E5D" w14:textId="58F14F68" w:rsidR="003C7A84" w:rsidRDefault="003C7A84">
            <w:pPr>
              <w:jc w:val="center"/>
            </w:pPr>
            <w:r w:rsidRPr="003C7A84">
              <w:t>Espresso</w:t>
            </w:r>
          </w:p>
        </w:tc>
        <w:tc>
          <w:tcPr>
            <w:tcW w:w="1913" w:type="dxa"/>
          </w:tcPr>
          <w:p w14:paraId="2161E8E2" w14:textId="6F623854" w:rsidR="003C7A84" w:rsidRDefault="003C7A84" w:rsidP="003C7A84">
            <w:pPr>
              <w:jc w:val="center"/>
            </w:pPr>
            <w:r w:rsidRPr="003C7A84">
              <w:t>Quantum</w:t>
            </w:r>
          </w:p>
        </w:tc>
        <w:tc>
          <w:tcPr>
            <w:tcW w:w="1913" w:type="dxa"/>
          </w:tcPr>
          <w:p w14:paraId="442FEA70" w14:textId="0CC1130A" w:rsidR="003C7A84" w:rsidRDefault="003C7A84">
            <w:pPr>
              <w:jc w:val="center"/>
            </w:pPr>
            <w:r w:rsidRPr="003C7A84">
              <w:t>Kobiton</w:t>
            </w:r>
          </w:p>
        </w:tc>
        <w:tc>
          <w:tcPr>
            <w:tcW w:w="1913" w:type="dxa"/>
          </w:tcPr>
          <w:p w14:paraId="7D419756" w14:textId="774667B0" w:rsidR="003C7A84" w:rsidRDefault="003C7A84">
            <w:pPr>
              <w:jc w:val="center"/>
            </w:pPr>
            <w:r w:rsidRPr="003C7A84">
              <w:t>AcceLQ</w:t>
            </w:r>
          </w:p>
        </w:tc>
        <w:tc>
          <w:tcPr>
            <w:tcW w:w="1913" w:type="dxa"/>
          </w:tcPr>
          <w:p w14:paraId="5857B77A" w14:textId="351B9BC7" w:rsidR="003C7A84" w:rsidRDefault="003C7A84">
            <w:pPr>
              <w:jc w:val="center"/>
            </w:pPr>
            <w:r w:rsidRPr="003C7A84">
              <w:t>Robotium</w:t>
            </w:r>
          </w:p>
        </w:tc>
      </w:tr>
      <w:tr w:rsidR="003C7A84" w14:paraId="45EB98C5" w14:textId="77777777" w:rsidTr="642737EE">
        <w:trPr>
          <w:trHeight w:val="706"/>
        </w:trPr>
        <w:tc>
          <w:tcPr>
            <w:tcW w:w="1913" w:type="dxa"/>
          </w:tcPr>
          <w:p w14:paraId="3BD2864B" w14:textId="77777777" w:rsidR="003C7A84" w:rsidRDefault="003C7A84">
            <w:pPr>
              <w:jc w:val="center"/>
            </w:pPr>
            <w:r>
              <w:t>Giá cả</w:t>
            </w:r>
          </w:p>
        </w:tc>
        <w:tc>
          <w:tcPr>
            <w:tcW w:w="1913" w:type="dxa"/>
          </w:tcPr>
          <w:p w14:paraId="1676B4C1" w14:textId="453987D1" w:rsidR="003C7A84" w:rsidRDefault="000F6638">
            <w:pPr>
              <w:jc w:val="center"/>
            </w:pPr>
            <w:r>
              <w:t>Miễn phí</w:t>
            </w:r>
          </w:p>
        </w:tc>
        <w:tc>
          <w:tcPr>
            <w:tcW w:w="1913" w:type="dxa"/>
          </w:tcPr>
          <w:p w14:paraId="63010ADB" w14:textId="78628141" w:rsidR="003C7A84" w:rsidRDefault="00470E0A">
            <w:pPr>
              <w:jc w:val="center"/>
            </w:pPr>
            <w:r>
              <w:t>Có trả phí</w:t>
            </w:r>
          </w:p>
        </w:tc>
        <w:tc>
          <w:tcPr>
            <w:tcW w:w="1913" w:type="dxa"/>
          </w:tcPr>
          <w:p w14:paraId="3A0A5CFC" w14:textId="583BFF25" w:rsidR="003C7A84" w:rsidRDefault="14E08C1B">
            <w:pPr>
              <w:jc w:val="center"/>
            </w:pPr>
            <w:r>
              <w:t>Trải nghiệm, Có phí</w:t>
            </w:r>
          </w:p>
        </w:tc>
        <w:tc>
          <w:tcPr>
            <w:tcW w:w="1913" w:type="dxa"/>
          </w:tcPr>
          <w:p w14:paraId="2B1F636D" w14:textId="39CBCD84" w:rsidR="642737EE" w:rsidRDefault="642737EE" w:rsidP="642737EE">
            <w:pPr>
              <w:jc w:val="center"/>
            </w:pPr>
            <w:r>
              <w:t>Trải nghiệm, Có phí</w:t>
            </w:r>
          </w:p>
        </w:tc>
        <w:tc>
          <w:tcPr>
            <w:tcW w:w="1913" w:type="dxa"/>
          </w:tcPr>
          <w:p w14:paraId="595FA937" w14:textId="244F26C9" w:rsidR="003C7A84" w:rsidRDefault="00994385">
            <w:pPr>
              <w:jc w:val="center"/>
            </w:pPr>
            <w:r>
              <w:t>Miễn phí</w:t>
            </w:r>
          </w:p>
        </w:tc>
      </w:tr>
      <w:tr w:rsidR="00BA7E67" w14:paraId="17ED5DDD" w14:textId="77777777" w:rsidTr="642737EE">
        <w:trPr>
          <w:trHeight w:val="1636"/>
        </w:trPr>
        <w:tc>
          <w:tcPr>
            <w:tcW w:w="1913" w:type="dxa"/>
          </w:tcPr>
          <w:p w14:paraId="10322E12" w14:textId="63139806" w:rsidR="00BA7E67" w:rsidRDefault="00BA7E67" w:rsidP="00BA7E67">
            <w:pPr>
              <w:jc w:val="center"/>
            </w:pPr>
            <w:r>
              <w:lastRenderedPageBreak/>
              <w:t>Hệ điều hành công cụ hoạt động</w:t>
            </w:r>
          </w:p>
        </w:tc>
        <w:tc>
          <w:tcPr>
            <w:tcW w:w="1913" w:type="dxa"/>
          </w:tcPr>
          <w:p w14:paraId="701E1B6A" w14:textId="4D943D40" w:rsidR="00BA7E67" w:rsidRDefault="000F6638" w:rsidP="00BA7E67">
            <w:pPr>
              <w:jc w:val="center"/>
            </w:pPr>
            <w:r w:rsidRPr="000D736E">
              <w:t>Android</w:t>
            </w:r>
          </w:p>
        </w:tc>
        <w:tc>
          <w:tcPr>
            <w:tcW w:w="1913" w:type="dxa"/>
          </w:tcPr>
          <w:p w14:paraId="4E0E9829" w14:textId="0ABAE87E" w:rsidR="00BA7E67" w:rsidRDefault="003D7878" w:rsidP="00BA7E67">
            <w:pPr>
              <w:jc w:val="center"/>
            </w:pPr>
            <w:r w:rsidRPr="0041596E">
              <w:t>Windows, macOS, Linux</w:t>
            </w:r>
          </w:p>
        </w:tc>
        <w:tc>
          <w:tcPr>
            <w:tcW w:w="1913" w:type="dxa"/>
          </w:tcPr>
          <w:p w14:paraId="20F0310B" w14:textId="73040383" w:rsidR="00BA7E67" w:rsidRDefault="5385714C" w:rsidP="642737EE">
            <w:pPr>
              <w:jc w:val="center"/>
            </w:pPr>
            <w:r>
              <w:t>Windows, macOS</w:t>
            </w:r>
          </w:p>
        </w:tc>
        <w:tc>
          <w:tcPr>
            <w:tcW w:w="1913" w:type="dxa"/>
          </w:tcPr>
          <w:p w14:paraId="2BC448F6" w14:textId="0ABAE87E" w:rsidR="642737EE" w:rsidRDefault="642737EE" w:rsidP="642737EE">
            <w:pPr>
              <w:jc w:val="center"/>
            </w:pPr>
            <w:r>
              <w:t>Windows, macOS, Linux</w:t>
            </w:r>
          </w:p>
          <w:p w14:paraId="241D6BB2" w14:textId="4797BC14" w:rsidR="642737EE" w:rsidRDefault="642737EE" w:rsidP="642737EE">
            <w:pPr>
              <w:jc w:val="center"/>
            </w:pPr>
          </w:p>
        </w:tc>
        <w:tc>
          <w:tcPr>
            <w:tcW w:w="1913" w:type="dxa"/>
          </w:tcPr>
          <w:p w14:paraId="5034E2CB" w14:textId="6DBEB9B0" w:rsidR="00BA7E67" w:rsidRDefault="00BC10AF" w:rsidP="00BA7E67">
            <w:pPr>
              <w:jc w:val="center"/>
            </w:pPr>
            <w:r w:rsidRPr="0041596E">
              <w:t>Windows, macOS, Linux</w:t>
            </w:r>
          </w:p>
        </w:tc>
      </w:tr>
      <w:tr w:rsidR="005E7DBE" w14:paraId="7AC579AC" w14:textId="77777777" w:rsidTr="642737EE">
        <w:trPr>
          <w:trHeight w:val="1636"/>
        </w:trPr>
        <w:tc>
          <w:tcPr>
            <w:tcW w:w="1913" w:type="dxa"/>
          </w:tcPr>
          <w:p w14:paraId="46A2038D" w14:textId="35F1BBDD" w:rsidR="005E7DBE" w:rsidRDefault="005E7DBE">
            <w:pPr>
              <w:jc w:val="center"/>
            </w:pPr>
            <w:r w:rsidRPr="005E7DBE">
              <w:t>Cách tiếp cận (GUI hay code)</w:t>
            </w:r>
          </w:p>
        </w:tc>
        <w:tc>
          <w:tcPr>
            <w:tcW w:w="1913" w:type="dxa"/>
          </w:tcPr>
          <w:p w14:paraId="506F0BC4" w14:textId="0AA0E7E2" w:rsidR="005E7DBE" w:rsidRDefault="000F6638">
            <w:pPr>
              <w:jc w:val="center"/>
            </w:pPr>
            <w:r>
              <w:t>Code</w:t>
            </w:r>
          </w:p>
        </w:tc>
        <w:tc>
          <w:tcPr>
            <w:tcW w:w="1913" w:type="dxa"/>
          </w:tcPr>
          <w:p w14:paraId="4F234C59" w14:textId="78E83DEE" w:rsidR="005E7DBE" w:rsidRDefault="00845639">
            <w:pPr>
              <w:jc w:val="center"/>
            </w:pPr>
            <w:r>
              <w:t>C</w:t>
            </w:r>
            <w:r w:rsidR="003D7878">
              <w:t>ode</w:t>
            </w:r>
          </w:p>
        </w:tc>
        <w:tc>
          <w:tcPr>
            <w:tcW w:w="1913" w:type="dxa"/>
          </w:tcPr>
          <w:p w14:paraId="1834CCA0" w14:textId="6972C0EE" w:rsidR="005E7DBE" w:rsidRDefault="59A0CD9D">
            <w:pPr>
              <w:jc w:val="center"/>
            </w:pPr>
            <w:r>
              <w:t>GUI, Code</w:t>
            </w:r>
          </w:p>
        </w:tc>
        <w:tc>
          <w:tcPr>
            <w:tcW w:w="1913" w:type="dxa"/>
          </w:tcPr>
          <w:p w14:paraId="5E9F3692" w14:textId="603FFB27" w:rsidR="642737EE" w:rsidRDefault="642737EE" w:rsidP="642737EE">
            <w:pPr>
              <w:jc w:val="center"/>
            </w:pPr>
            <w:r>
              <w:t>GUI</w:t>
            </w:r>
          </w:p>
        </w:tc>
        <w:tc>
          <w:tcPr>
            <w:tcW w:w="1913" w:type="dxa"/>
          </w:tcPr>
          <w:p w14:paraId="187FD2C4" w14:textId="72FC8452" w:rsidR="005E7DBE" w:rsidRDefault="00845639">
            <w:pPr>
              <w:jc w:val="center"/>
            </w:pPr>
            <w:r>
              <w:t>C</w:t>
            </w:r>
            <w:r w:rsidR="00950A39">
              <w:t>ode</w:t>
            </w:r>
          </w:p>
        </w:tc>
      </w:tr>
      <w:tr w:rsidR="003C7A84" w14:paraId="3B2B2BE4" w14:textId="77777777" w:rsidTr="642737EE">
        <w:trPr>
          <w:trHeight w:val="1165"/>
        </w:trPr>
        <w:tc>
          <w:tcPr>
            <w:tcW w:w="1913" w:type="dxa"/>
          </w:tcPr>
          <w:p w14:paraId="7A5085B8" w14:textId="77777777" w:rsidR="003C7A84" w:rsidRDefault="003C7A84">
            <w:pPr>
              <w:jc w:val="center"/>
            </w:pPr>
            <w:r>
              <w:t>Ngôn ngữ kiểm thử</w:t>
            </w:r>
          </w:p>
        </w:tc>
        <w:tc>
          <w:tcPr>
            <w:tcW w:w="1913" w:type="dxa"/>
          </w:tcPr>
          <w:p w14:paraId="7E26E0F8" w14:textId="7D4A0F67" w:rsidR="003C7A84" w:rsidRDefault="000F6638">
            <w:pPr>
              <w:jc w:val="center"/>
            </w:pPr>
            <w:r>
              <w:t>Java , Kotlin</w:t>
            </w:r>
          </w:p>
        </w:tc>
        <w:tc>
          <w:tcPr>
            <w:tcW w:w="1913" w:type="dxa"/>
          </w:tcPr>
          <w:p w14:paraId="3491977C" w14:textId="68E8B27B" w:rsidR="003C7A84" w:rsidRDefault="003D7878">
            <w:pPr>
              <w:jc w:val="center"/>
            </w:pPr>
            <w:r>
              <w:t>Java và Java</w:t>
            </w:r>
            <w:r w:rsidR="002A3397">
              <w:t>S</w:t>
            </w:r>
            <w:r>
              <w:t>cript</w:t>
            </w:r>
          </w:p>
        </w:tc>
        <w:tc>
          <w:tcPr>
            <w:tcW w:w="1913" w:type="dxa"/>
          </w:tcPr>
          <w:p w14:paraId="506D4098" w14:textId="20C15473" w:rsidR="003C7A84" w:rsidRDefault="24F4E03D">
            <w:pPr>
              <w:jc w:val="center"/>
            </w:pPr>
            <w:r>
              <w:t>C#, Java, Ruby, NodeJS, PHP, or Python</w:t>
            </w:r>
          </w:p>
        </w:tc>
        <w:tc>
          <w:tcPr>
            <w:tcW w:w="1913" w:type="dxa"/>
          </w:tcPr>
          <w:p w14:paraId="16E04BD3" w14:textId="121B0608" w:rsidR="642737EE" w:rsidRDefault="642737EE" w:rsidP="642737EE">
            <w:pPr>
              <w:jc w:val="center"/>
            </w:pPr>
            <w:r>
              <w:t>"natural language programming" and application abstraction</w:t>
            </w:r>
          </w:p>
        </w:tc>
        <w:tc>
          <w:tcPr>
            <w:tcW w:w="1913" w:type="dxa"/>
          </w:tcPr>
          <w:p w14:paraId="5071DCA9" w14:textId="1BA26F5C" w:rsidR="003C7A84" w:rsidRDefault="00D36466">
            <w:pPr>
              <w:jc w:val="center"/>
            </w:pPr>
            <w:r>
              <w:t>Java</w:t>
            </w:r>
          </w:p>
        </w:tc>
      </w:tr>
      <w:tr w:rsidR="003C7A84" w14:paraId="204C8D53" w14:textId="77777777" w:rsidTr="642737EE">
        <w:trPr>
          <w:trHeight w:val="1177"/>
        </w:trPr>
        <w:tc>
          <w:tcPr>
            <w:tcW w:w="1913" w:type="dxa"/>
          </w:tcPr>
          <w:p w14:paraId="023FA445" w14:textId="77777777" w:rsidR="003C7A84" w:rsidRDefault="003C7A84">
            <w:pPr>
              <w:jc w:val="center"/>
            </w:pPr>
            <w:r>
              <w:t>Hỗ trợ Android</w:t>
            </w:r>
          </w:p>
        </w:tc>
        <w:tc>
          <w:tcPr>
            <w:tcW w:w="1913" w:type="dxa"/>
          </w:tcPr>
          <w:p w14:paraId="5E8DA7C2" w14:textId="65147309" w:rsidR="003C7A84" w:rsidRDefault="000F6638">
            <w:pPr>
              <w:jc w:val="center"/>
            </w:pPr>
            <w:r>
              <w:t>Có</w:t>
            </w:r>
          </w:p>
        </w:tc>
        <w:tc>
          <w:tcPr>
            <w:tcW w:w="1913" w:type="dxa"/>
          </w:tcPr>
          <w:p w14:paraId="7B699C43" w14:textId="3B31AC5E" w:rsidR="003C7A84" w:rsidRDefault="002A3397">
            <w:pPr>
              <w:jc w:val="center"/>
            </w:pPr>
            <w:r>
              <w:t>Có</w:t>
            </w:r>
          </w:p>
        </w:tc>
        <w:tc>
          <w:tcPr>
            <w:tcW w:w="1913" w:type="dxa"/>
          </w:tcPr>
          <w:p w14:paraId="1D9C9E91" w14:textId="1CEC1791" w:rsidR="003C7A84" w:rsidRDefault="2021AD5E">
            <w:pPr>
              <w:jc w:val="center"/>
            </w:pPr>
            <w:r>
              <w:t>Có</w:t>
            </w:r>
          </w:p>
        </w:tc>
        <w:tc>
          <w:tcPr>
            <w:tcW w:w="1913" w:type="dxa"/>
          </w:tcPr>
          <w:p w14:paraId="512C98FD" w14:textId="12F1C26F" w:rsidR="003C7A84" w:rsidRDefault="25844BA7">
            <w:pPr>
              <w:jc w:val="center"/>
            </w:pPr>
            <w:r>
              <w:t>Có</w:t>
            </w:r>
          </w:p>
          <w:p w14:paraId="1C7BEDA1" w14:textId="5D40527A" w:rsidR="003C7A84" w:rsidRDefault="003C7A84" w:rsidP="642737EE">
            <w:pPr>
              <w:jc w:val="center"/>
            </w:pPr>
          </w:p>
        </w:tc>
        <w:tc>
          <w:tcPr>
            <w:tcW w:w="1913" w:type="dxa"/>
          </w:tcPr>
          <w:p w14:paraId="595801DE" w14:textId="12F1C26F" w:rsidR="003C7A84" w:rsidRDefault="00D36466">
            <w:pPr>
              <w:jc w:val="center"/>
            </w:pPr>
            <w:r>
              <w:t>Có</w:t>
            </w:r>
          </w:p>
        </w:tc>
      </w:tr>
      <w:tr w:rsidR="003C7A84" w14:paraId="27A3692D" w14:textId="77777777" w:rsidTr="642737EE">
        <w:trPr>
          <w:trHeight w:val="706"/>
        </w:trPr>
        <w:tc>
          <w:tcPr>
            <w:tcW w:w="1913" w:type="dxa"/>
          </w:tcPr>
          <w:p w14:paraId="0174DA21" w14:textId="77777777" w:rsidR="003C7A84" w:rsidRDefault="003C7A84">
            <w:pPr>
              <w:jc w:val="center"/>
            </w:pPr>
            <w:r>
              <w:t>Hỗ trợ iOS</w:t>
            </w:r>
          </w:p>
        </w:tc>
        <w:tc>
          <w:tcPr>
            <w:tcW w:w="1913" w:type="dxa"/>
          </w:tcPr>
          <w:p w14:paraId="7AE0C939" w14:textId="2195F938" w:rsidR="003C7A84" w:rsidRDefault="000F6638">
            <w:pPr>
              <w:jc w:val="center"/>
            </w:pPr>
            <w:r>
              <w:t>Không</w:t>
            </w:r>
          </w:p>
        </w:tc>
        <w:tc>
          <w:tcPr>
            <w:tcW w:w="1913" w:type="dxa"/>
          </w:tcPr>
          <w:p w14:paraId="1C949A7A" w14:textId="54D69F6E" w:rsidR="003C7A84" w:rsidRDefault="002A3397">
            <w:pPr>
              <w:jc w:val="center"/>
            </w:pPr>
            <w:r>
              <w:t>Có</w:t>
            </w:r>
          </w:p>
        </w:tc>
        <w:tc>
          <w:tcPr>
            <w:tcW w:w="1913" w:type="dxa"/>
          </w:tcPr>
          <w:p w14:paraId="0BF708A0" w14:textId="3087541D" w:rsidR="003C7A84" w:rsidRDefault="4AF02D56">
            <w:pPr>
              <w:jc w:val="center"/>
            </w:pPr>
            <w:r>
              <w:t>Có</w:t>
            </w:r>
          </w:p>
        </w:tc>
        <w:tc>
          <w:tcPr>
            <w:tcW w:w="1913" w:type="dxa"/>
          </w:tcPr>
          <w:p w14:paraId="0C3238C6" w14:textId="12F1C26F" w:rsidR="003C7A84" w:rsidRDefault="7FF1502F">
            <w:pPr>
              <w:jc w:val="center"/>
            </w:pPr>
            <w:r>
              <w:t>Có</w:t>
            </w:r>
          </w:p>
          <w:p w14:paraId="1F128E7C" w14:textId="39A11740" w:rsidR="003C7A84" w:rsidRDefault="003C7A84" w:rsidP="642737EE">
            <w:pPr>
              <w:jc w:val="center"/>
            </w:pPr>
          </w:p>
        </w:tc>
        <w:tc>
          <w:tcPr>
            <w:tcW w:w="1913" w:type="dxa"/>
          </w:tcPr>
          <w:p w14:paraId="25F0F2E8" w14:textId="7A52353B" w:rsidR="003C7A84" w:rsidRDefault="00D36466">
            <w:pPr>
              <w:jc w:val="center"/>
            </w:pPr>
            <w:r>
              <w:t>Không</w:t>
            </w:r>
          </w:p>
        </w:tc>
      </w:tr>
      <w:tr w:rsidR="003C7A84" w14:paraId="02DE3FEA" w14:textId="77777777" w:rsidTr="642737EE">
        <w:trPr>
          <w:trHeight w:val="2096"/>
        </w:trPr>
        <w:tc>
          <w:tcPr>
            <w:tcW w:w="1913" w:type="dxa"/>
          </w:tcPr>
          <w:p w14:paraId="4306B458" w14:textId="77777777" w:rsidR="003C7A84" w:rsidRDefault="003C7A84">
            <w:pPr>
              <w:jc w:val="center"/>
            </w:pPr>
            <w:r>
              <w:t>Có ghi và phát lại kiểm thử hay không?</w:t>
            </w:r>
          </w:p>
        </w:tc>
        <w:tc>
          <w:tcPr>
            <w:tcW w:w="1913" w:type="dxa"/>
          </w:tcPr>
          <w:p w14:paraId="73417B5E" w14:textId="130CA9EA" w:rsidR="003C7A84" w:rsidRDefault="000F6638">
            <w:pPr>
              <w:jc w:val="center"/>
            </w:pPr>
            <w:r>
              <w:t>Không</w:t>
            </w:r>
          </w:p>
        </w:tc>
        <w:tc>
          <w:tcPr>
            <w:tcW w:w="1913" w:type="dxa"/>
          </w:tcPr>
          <w:p w14:paraId="3226B877" w14:textId="73B34AE1" w:rsidR="003C7A84" w:rsidRDefault="00AA0530">
            <w:pPr>
              <w:jc w:val="center"/>
            </w:pPr>
            <w:r>
              <w:t>Không</w:t>
            </w:r>
          </w:p>
        </w:tc>
        <w:tc>
          <w:tcPr>
            <w:tcW w:w="1913" w:type="dxa"/>
          </w:tcPr>
          <w:p w14:paraId="127F75B0" w14:textId="5909E697" w:rsidR="003C7A84" w:rsidRDefault="77E33499">
            <w:pPr>
              <w:jc w:val="center"/>
            </w:pPr>
            <w:r>
              <w:t>Có</w:t>
            </w:r>
          </w:p>
        </w:tc>
        <w:tc>
          <w:tcPr>
            <w:tcW w:w="1913" w:type="dxa"/>
          </w:tcPr>
          <w:p w14:paraId="09558B63" w14:textId="12F1C26F" w:rsidR="003C7A84" w:rsidRDefault="07C4B4DD">
            <w:pPr>
              <w:jc w:val="center"/>
            </w:pPr>
            <w:r>
              <w:t>Có</w:t>
            </w:r>
          </w:p>
          <w:p w14:paraId="3ED2AD37" w14:textId="24119D2C" w:rsidR="003C7A84" w:rsidRDefault="003C7A84" w:rsidP="642737EE">
            <w:pPr>
              <w:jc w:val="center"/>
            </w:pPr>
          </w:p>
        </w:tc>
        <w:tc>
          <w:tcPr>
            <w:tcW w:w="1913" w:type="dxa"/>
          </w:tcPr>
          <w:p w14:paraId="334BED60" w14:textId="5B2C912F" w:rsidR="003C7A84" w:rsidRDefault="0033044A">
            <w:pPr>
              <w:jc w:val="center"/>
            </w:pPr>
            <w:r>
              <w:t>Không</w:t>
            </w:r>
          </w:p>
        </w:tc>
      </w:tr>
      <w:tr w:rsidR="00AA0530" w14:paraId="7D316426" w14:textId="77777777" w:rsidTr="642737EE">
        <w:trPr>
          <w:trHeight w:val="1177"/>
        </w:trPr>
        <w:tc>
          <w:tcPr>
            <w:tcW w:w="1913" w:type="dxa"/>
          </w:tcPr>
          <w:p w14:paraId="2346A4CA" w14:textId="77777777" w:rsidR="00AA0530" w:rsidRDefault="00AA0530" w:rsidP="00AA0530">
            <w:pPr>
              <w:jc w:val="center"/>
            </w:pPr>
            <w:r>
              <w:t>Cộng đồng hỗ trợ</w:t>
            </w:r>
          </w:p>
        </w:tc>
        <w:tc>
          <w:tcPr>
            <w:tcW w:w="1913" w:type="dxa"/>
          </w:tcPr>
          <w:p w14:paraId="682C9660" w14:textId="44BBFBEB" w:rsidR="00AA0530" w:rsidRDefault="00AA0530" w:rsidP="00AA0530">
            <w:pPr>
              <w:jc w:val="center"/>
            </w:pPr>
            <w:r>
              <w:t>Công động hỗ trợ không lớn</w:t>
            </w:r>
          </w:p>
        </w:tc>
        <w:tc>
          <w:tcPr>
            <w:tcW w:w="1913" w:type="dxa"/>
          </w:tcPr>
          <w:p w14:paraId="1191CC2D" w14:textId="7665D216" w:rsidR="00AA0530" w:rsidRDefault="00AA0530" w:rsidP="00AA0530">
            <w:pPr>
              <w:jc w:val="center"/>
            </w:pPr>
            <w:r>
              <w:t>Công động hỗ trợ không lớn</w:t>
            </w:r>
          </w:p>
        </w:tc>
        <w:tc>
          <w:tcPr>
            <w:tcW w:w="1913" w:type="dxa"/>
          </w:tcPr>
          <w:p w14:paraId="21529206" w14:textId="4A761B6F" w:rsidR="00AA0530" w:rsidRDefault="14FB2EB9" w:rsidP="00AA0530">
            <w:pPr>
              <w:jc w:val="center"/>
            </w:pPr>
            <w:r>
              <w:t>Công động hỗ trợ không lớn</w:t>
            </w:r>
          </w:p>
        </w:tc>
        <w:tc>
          <w:tcPr>
            <w:tcW w:w="1913" w:type="dxa"/>
          </w:tcPr>
          <w:p w14:paraId="7B2F10CC" w14:textId="37934B8A" w:rsidR="00AA0530" w:rsidRDefault="3885B56E" w:rsidP="00AA0530">
            <w:pPr>
              <w:jc w:val="center"/>
            </w:pPr>
            <w:r>
              <w:t>Công động hỗ trợ không lớn</w:t>
            </w:r>
          </w:p>
          <w:p w14:paraId="77B8A214" w14:textId="396C4E77" w:rsidR="00AA0530" w:rsidRDefault="00AA0530" w:rsidP="642737EE">
            <w:pPr>
              <w:jc w:val="center"/>
            </w:pPr>
          </w:p>
        </w:tc>
        <w:tc>
          <w:tcPr>
            <w:tcW w:w="1913" w:type="dxa"/>
          </w:tcPr>
          <w:p w14:paraId="012ED86C" w14:textId="37934B8A" w:rsidR="00AA0530" w:rsidRDefault="00AA0530" w:rsidP="00AA0530">
            <w:pPr>
              <w:jc w:val="center"/>
            </w:pPr>
            <w:r>
              <w:t>Công động hỗ trợ không lớn</w:t>
            </w:r>
          </w:p>
        </w:tc>
      </w:tr>
    </w:tbl>
    <w:p w14:paraId="3A0B2B1A" w14:textId="3DE3DBFF" w:rsidR="006A1BEC" w:rsidRDefault="00C44F5A" w:rsidP="00C44F5A">
      <w:pPr>
        <w:pStyle w:val="Heading1"/>
      </w:pPr>
      <w:bookmarkStart w:id="25" w:name="_Toc151311713"/>
      <w:r>
        <w:lastRenderedPageBreak/>
        <w:t>Demo thực tế</w:t>
      </w:r>
      <w:bookmarkEnd w:id="25"/>
    </w:p>
    <w:p w14:paraId="45CD2690" w14:textId="35913FEF" w:rsidR="00C44F5A" w:rsidRDefault="00DA53DB" w:rsidP="00327A82">
      <w:pPr>
        <w:pStyle w:val="Heading2"/>
        <w:numPr>
          <w:ilvl w:val="0"/>
          <w:numId w:val="19"/>
        </w:numPr>
        <w:ind w:left="709"/>
      </w:pPr>
      <w:bookmarkStart w:id="26" w:name="_Toc151311714"/>
      <w:r>
        <w:t>Appium – Kịch bản 1</w:t>
      </w:r>
      <w:bookmarkEnd w:id="26"/>
    </w:p>
    <w:p w14:paraId="017DBA59" w14:textId="5945A4EA" w:rsidR="00DA53DB" w:rsidRDefault="002A712F" w:rsidP="00327A82">
      <w:pPr>
        <w:pStyle w:val="ListParagraph"/>
        <w:numPr>
          <w:ilvl w:val="0"/>
          <w:numId w:val="18"/>
        </w:numPr>
      </w:pPr>
      <w:r>
        <w:t xml:space="preserve">Ứng dụng kiểm thử: Ứng dụng quản lý </w:t>
      </w:r>
      <w:r w:rsidR="001B12E9">
        <w:t>nguồn tiền cá nhân, tiền vào, tiền ra.</w:t>
      </w:r>
    </w:p>
    <w:p w14:paraId="78F8BB22" w14:textId="10CE9A1A" w:rsidR="001B12E9" w:rsidRDefault="001B12E9" w:rsidP="00327A82">
      <w:pPr>
        <w:pStyle w:val="ListParagraph"/>
        <w:numPr>
          <w:ilvl w:val="0"/>
          <w:numId w:val="18"/>
        </w:numPr>
      </w:pPr>
      <w:r>
        <w:t xml:space="preserve">Chức năng kiểm thử: Chức năng thêm một khoản chi vào trong </w:t>
      </w:r>
      <w:r w:rsidR="00A2298B">
        <w:t>danh sách khoản chi.</w:t>
      </w:r>
    </w:p>
    <w:p w14:paraId="08CCB919" w14:textId="40D50F7F" w:rsidR="00A2298B" w:rsidRDefault="00A2298B" w:rsidP="00327A82">
      <w:pPr>
        <w:pStyle w:val="ListParagraph"/>
        <w:numPr>
          <w:ilvl w:val="0"/>
          <w:numId w:val="18"/>
        </w:numPr>
      </w:pPr>
      <w:r>
        <w:t>Kịch bản kiểm thử:</w:t>
      </w:r>
    </w:p>
    <w:p w14:paraId="15E1E87C" w14:textId="22692DC9" w:rsidR="00A2298B" w:rsidRDefault="00A2298B" w:rsidP="00327A82">
      <w:pPr>
        <w:pStyle w:val="ListParagraph"/>
        <w:numPr>
          <w:ilvl w:val="1"/>
          <w:numId w:val="18"/>
        </w:numPr>
      </w:pPr>
      <w:r>
        <w:t>B1: Tạo budget (nếu đã có budget thì bỏ qua).</w:t>
      </w:r>
    </w:p>
    <w:p w14:paraId="16872C32" w14:textId="7AD3262A" w:rsidR="00A2298B" w:rsidRDefault="00A2298B" w:rsidP="00327A82">
      <w:pPr>
        <w:pStyle w:val="ListParagraph"/>
        <w:numPr>
          <w:ilvl w:val="1"/>
          <w:numId w:val="18"/>
        </w:numPr>
      </w:pPr>
      <w:r>
        <w:t xml:space="preserve">B2: </w:t>
      </w:r>
      <w:r w:rsidR="00161A2C">
        <w:t>Nhấn “Expense” -&gt; “+”.</w:t>
      </w:r>
    </w:p>
    <w:p w14:paraId="7AE2F7FE" w14:textId="7CE8C265" w:rsidR="00161A2C" w:rsidRDefault="00161A2C" w:rsidP="00327A82">
      <w:pPr>
        <w:pStyle w:val="ListParagraph"/>
        <w:numPr>
          <w:ilvl w:val="1"/>
          <w:numId w:val="18"/>
        </w:numPr>
      </w:pPr>
      <w:r>
        <w:t xml:space="preserve">B3: Điền các thông tin như: Khoản chi tính vào Budget nào, </w:t>
      </w:r>
      <w:r w:rsidR="00695354">
        <w:t>số tiền đã chi, ghi chú.</w:t>
      </w:r>
    </w:p>
    <w:p w14:paraId="587EC77B" w14:textId="1F4FE555" w:rsidR="000B10E4" w:rsidRDefault="00695354" w:rsidP="00327A82">
      <w:pPr>
        <w:pStyle w:val="ListParagraph"/>
        <w:numPr>
          <w:ilvl w:val="1"/>
          <w:numId w:val="18"/>
        </w:numPr>
      </w:pPr>
      <w:r>
        <w:t>B4: Thông tin được thêm thành công.</w:t>
      </w:r>
    </w:p>
    <w:p w14:paraId="51C16CE5" w14:textId="3F38EBE8" w:rsidR="00695354" w:rsidRDefault="00695354" w:rsidP="00327A82">
      <w:pPr>
        <w:pStyle w:val="ListParagraph"/>
        <w:numPr>
          <w:ilvl w:val="0"/>
          <w:numId w:val="18"/>
        </w:numPr>
      </w:pPr>
      <w:r>
        <w:t>Chủ yếu kiểm thử tính validate của các thông tin đã điền và kiểm tra xem nếu chi quá Budget thì có hiện thông báo hay không.</w:t>
      </w:r>
    </w:p>
    <w:p w14:paraId="53A92F16" w14:textId="5AA8CCDB" w:rsidR="00EB7C3E" w:rsidRDefault="00EB7C3E" w:rsidP="00327A82">
      <w:pPr>
        <w:pStyle w:val="ListParagraph"/>
        <w:numPr>
          <w:ilvl w:val="0"/>
          <w:numId w:val="18"/>
        </w:numPr>
      </w:pPr>
      <w:r>
        <w:t>Ngôn ngữ viết testcase: Python.</w:t>
      </w:r>
    </w:p>
    <w:p w14:paraId="5DF6B7F5" w14:textId="13BF0333" w:rsidR="002F410D" w:rsidRDefault="002F410D" w:rsidP="00327A82">
      <w:pPr>
        <w:pStyle w:val="ListParagraph"/>
        <w:numPr>
          <w:ilvl w:val="0"/>
          <w:numId w:val="18"/>
        </w:numPr>
      </w:pPr>
      <w:r>
        <w:t>Các testcase:</w:t>
      </w:r>
    </w:p>
    <w:tbl>
      <w:tblPr>
        <w:tblStyle w:val="TableGrid"/>
        <w:tblW w:w="11057" w:type="dxa"/>
        <w:tblInd w:w="-714" w:type="dxa"/>
        <w:tblLook w:val="04A0" w:firstRow="1" w:lastRow="0" w:firstColumn="1" w:lastColumn="0" w:noHBand="0" w:noVBand="1"/>
      </w:tblPr>
      <w:tblGrid>
        <w:gridCol w:w="541"/>
        <w:gridCol w:w="2169"/>
        <w:gridCol w:w="1545"/>
        <w:gridCol w:w="3258"/>
        <w:gridCol w:w="1985"/>
        <w:gridCol w:w="1559"/>
      </w:tblGrid>
      <w:tr w:rsidR="00CF5AFE" w14:paraId="17CFAF6D" w14:textId="4AB8EA92" w:rsidTr="00CF5AFE">
        <w:tc>
          <w:tcPr>
            <w:tcW w:w="541" w:type="dxa"/>
          </w:tcPr>
          <w:p w14:paraId="01E19296" w14:textId="75F7141F" w:rsidR="00CF5AFE" w:rsidRDefault="00CF5AFE" w:rsidP="006E04CF">
            <w:pPr>
              <w:jc w:val="center"/>
            </w:pPr>
            <w:r>
              <w:t>ID</w:t>
            </w:r>
          </w:p>
        </w:tc>
        <w:tc>
          <w:tcPr>
            <w:tcW w:w="2169" w:type="dxa"/>
          </w:tcPr>
          <w:p w14:paraId="45C1277C" w14:textId="322B1968" w:rsidR="00CF5AFE" w:rsidRDefault="00CF5AFE" w:rsidP="006E04CF">
            <w:pPr>
              <w:jc w:val="center"/>
            </w:pPr>
            <w:r>
              <w:t>Test case name</w:t>
            </w:r>
          </w:p>
        </w:tc>
        <w:tc>
          <w:tcPr>
            <w:tcW w:w="1545" w:type="dxa"/>
          </w:tcPr>
          <w:p w14:paraId="1E149339" w14:textId="3A7A68D3" w:rsidR="00CF5AFE" w:rsidRDefault="00CF5AFE" w:rsidP="006E04CF">
            <w:pPr>
              <w:jc w:val="center"/>
            </w:pPr>
            <w:r>
              <w:t>Precondition</w:t>
            </w:r>
          </w:p>
        </w:tc>
        <w:tc>
          <w:tcPr>
            <w:tcW w:w="3258" w:type="dxa"/>
          </w:tcPr>
          <w:p w14:paraId="1660ADA7" w14:textId="0514296B" w:rsidR="00CF5AFE" w:rsidRDefault="00CF5AFE" w:rsidP="006E04CF">
            <w:pPr>
              <w:jc w:val="center"/>
            </w:pPr>
            <w:r>
              <w:t>Test step</w:t>
            </w:r>
          </w:p>
        </w:tc>
        <w:tc>
          <w:tcPr>
            <w:tcW w:w="1985" w:type="dxa"/>
          </w:tcPr>
          <w:p w14:paraId="15F29F23" w14:textId="71859B46" w:rsidR="00CF5AFE" w:rsidRDefault="00CF5AFE" w:rsidP="006E04CF">
            <w:pPr>
              <w:jc w:val="center"/>
            </w:pPr>
            <w:r w:rsidRPr="00077B33">
              <w:t>Expected Result</w:t>
            </w:r>
          </w:p>
        </w:tc>
        <w:tc>
          <w:tcPr>
            <w:tcW w:w="1559" w:type="dxa"/>
          </w:tcPr>
          <w:p w14:paraId="330BB563" w14:textId="5BD8AC5A" w:rsidR="00CF5AFE" w:rsidRPr="00077B33" w:rsidRDefault="00CF5AFE" w:rsidP="006E04CF">
            <w:pPr>
              <w:jc w:val="center"/>
            </w:pPr>
            <w:r>
              <w:t>Pass or Fail?</w:t>
            </w:r>
          </w:p>
        </w:tc>
      </w:tr>
      <w:tr w:rsidR="00CF5AFE" w14:paraId="6B8ABE36" w14:textId="709B5FB7" w:rsidTr="00CF5AFE">
        <w:tc>
          <w:tcPr>
            <w:tcW w:w="541" w:type="dxa"/>
          </w:tcPr>
          <w:p w14:paraId="1589946F" w14:textId="2BC8945D" w:rsidR="00CF5AFE" w:rsidRDefault="00CF5AFE" w:rsidP="00AE68A3">
            <w:pPr>
              <w:jc w:val="center"/>
            </w:pPr>
            <w:r>
              <w:t>1</w:t>
            </w:r>
          </w:p>
        </w:tc>
        <w:tc>
          <w:tcPr>
            <w:tcW w:w="2169" w:type="dxa"/>
          </w:tcPr>
          <w:p w14:paraId="5A1023C4" w14:textId="7ABBA283" w:rsidR="00CF5AFE" w:rsidRDefault="00CF5AFE" w:rsidP="00AE68A3">
            <w:pPr>
              <w:jc w:val="center"/>
            </w:pPr>
            <w:r>
              <w:t>Thêm khoản chi khi chưa có Budget</w:t>
            </w:r>
          </w:p>
        </w:tc>
        <w:tc>
          <w:tcPr>
            <w:tcW w:w="1545" w:type="dxa"/>
          </w:tcPr>
          <w:p w14:paraId="3838EDF2" w14:textId="77777777" w:rsidR="00CF5AFE" w:rsidRDefault="00CF5AFE" w:rsidP="00AE68A3">
            <w:pPr>
              <w:jc w:val="center"/>
            </w:pPr>
          </w:p>
        </w:tc>
        <w:tc>
          <w:tcPr>
            <w:tcW w:w="3258" w:type="dxa"/>
          </w:tcPr>
          <w:p w14:paraId="3A277D5E" w14:textId="77777777" w:rsidR="00CF5AFE" w:rsidRDefault="00CF5AFE" w:rsidP="00F532C6">
            <w:r>
              <w:t>B1: Khởi động ứng dụng.</w:t>
            </w:r>
          </w:p>
          <w:p w14:paraId="18335739" w14:textId="77777777" w:rsidR="00CF5AFE" w:rsidRDefault="00CF5AFE" w:rsidP="00F532C6">
            <w:r>
              <w:t>B2: Bấm “Expense”.</w:t>
            </w:r>
          </w:p>
          <w:p w14:paraId="7B0D2B49" w14:textId="14810186" w:rsidR="00CF5AFE" w:rsidRDefault="00CF5AFE" w:rsidP="00F532C6">
            <w:r>
              <w:t>B3: Bấm “+”.</w:t>
            </w:r>
          </w:p>
        </w:tc>
        <w:tc>
          <w:tcPr>
            <w:tcW w:w="1985" w:type="dxa"/>
          </w:tcPr>
          <w:p w14:paraId="43428F92" w14:textId="3F3337B5" w:rsidR="00CF5AFE" w:rsidRDefault="00CF5AFE" w:rsidP="00AE68A3">
            <w:pPr>
              <w:jc w:val="center"/>
            </w:pPr>
            <w:r>
              <w:t>Có thông báo “</w:t>
            </w:r>
            <w:r w:rsidRPr="00C14CF9">
              <w:t>No budget for this month</w:t>
            </w:r>
            <w:r>
              <w:t>” trên màn hình.</w:t>
            </w:r>
          </w:p>
        </w:tc>
        <w:tc>
          <w:tcPr>
            <w:tcW w:w="1559" w:type="dxa"/>
          </w:tcPr>
          <w:p w14:paraId="13B3E87E" w14:textId="6CE28B17" w:rsidR="00CF5AFE" w:rsidRDefault="00CF5AFE" w:rsidP="00AE68A3">
            <w:pPr>
              <w:jc w:val="center"/>
            </w:pPr>
            <w:r>
              <w:t>Pass</w:t>
            </w:r>
          </w:p>
        </w:tc>
      </w:tr>
      <w:tr w:rsidR="00CF5AFE" w14:paraId="4B3854C3" w14:textId="3ED6F898" w:rsidTr="00CF5AFE">
        <w:tc>
          <w:tcPr>
            <w:tcW w:w="541" w:type="dxa"/>
          </w:tcPr>
          <w:p w14:paraId="44B00638" w14:textId="6AEA78B9" w:rsidR="00CF5AFE" w:rsidRDefault="00CF5AFE" w:rsidP="00CF5AFE">
            <w:pPr>
              <w:jc w:val="center"/>
            </w:pPr>
            <w:r>
              <w:t>2</w:t>
            </w:r>
          </w:p>
        </w:tc>
        <w:tc>
          <w:tcPr>
            <w:tcW w:w="2169" w:type="dxa"/>
          </w:tcPr>
          <w:p w14:paraId="2FEB5BB3" w14:textId="4DDB111D" w:rsidR="00CF5AFE" w:rsidRDefault="00CF5AFE" w:rsidP="00CF5AFE">
            <w:pPr>
              <w:jc w:val="center"/>
            </w:pPr>
            <w:r>
              <w:t>Thêm khoản chi nhưng bỏ trống loại Budget</w:t>
            </w:r>
          </w:p>
        </w:tc>
        <w:tc>
          <w:tcPr>
            <w:tcW w:w="1545" w:type="dxa"/>
          </w:tcPr>
          <w:p w14:paraId="7329B532" w14:textId="5FAB56A7" w:rsidR="00CF5AFE" w:rsidRDefault="00CF5AFE" w:rsidP="00CF5AFE">
            <w:pPr>
              <w:jc w:val="center"/>
            </w:pPr>
            <w:r>
              <w:t>Đã có budget “ABC” trong ví</w:t>
            </w:r>
          </w:p>
        </w:tc>
        <w:tc>
          <w:tcPr>
            <w:tcW w:w="3258" w:type="dxa"/>
          </w:tcPr>
          <w:p w14:paraId="1A0F460A" w14:textId="77777777" w:rsidR="00CF5AFE" w:rsidRDefault="00CF5AFE" w:rsidP="00CF5AFE">
            <w:r>
              <w:t>B1: Khởi động ứng dụng.</w:t>
            </w:r>
          </w:p>
          <w:p w14:paraId="56FEB770" w14:textId="77777777" w:rsidR="00CF5AFE" w:rsidRDefault="00CF5AFE" w:rsidP="00CF5AFE">
            <w:r>
              <w:t>B2: Bấm “Expense”.</w:t>
            </w:r>
          </w:p>
          <w:p w14:paraId="04D01A4F" w14:textId="77777777" w:rsidR="00CF5AFE" w:rsidRDefault="00CF5AFE" w:rsidP="00CF5AFE">
            <w:r>
              <w:t>B3: Bấm “+”.</w:t>
            </w:r>
          </w:p>
          <w:p w14:paraId="3E8DFB47" w14:textId="77777777" w:rsidR="00CF5AFE" w:rsidRDefault="00CF5AFE" w:rsidP="00CF5AFE">
            <w:r>
              <w:t>B4: Nhập Price = 150000.</w:t>
            </w:r>
          </w:p>
          <w:p w14:paraId="7D79FBD3" w14:textId="77777777" w:rsidR="00CF5AFE" w:rsidRDefault="00CF5AFE" w:rsidP="00CF5AFE">
            <w:r>
              <w:t>B5: Nhập Note = ABCD.</w:t>
            </w:r>
          </w:p>
          <w:p w14:paraId="221930D5" w14:textId="4BBEC743" w:rsidR="00994DC3" w:rsidRDefault="00994DC3" w:rsidP="00CF5AFE">
            <w:r>
              <w:lastRenderedPageBreak/>
              <w:t>B6: Bấm Save.</w:t>
            </w:r>
          </w:p>
        </w:tc>
        <w:tc>
          <w:tcPr>
            <w:tcW w:w="1985" w:type="dxa"/>
          </w:tcPr>
          <w:p w14:paraId="3B7323FC" w14:textId="0BBA66FC" w:rsidR="00CF5AFE" w:rsidRDefault="00CF5AFE" w:rsidP="00CF5AFE">
            <w:pPr>
              <w:jc w:val="center"/>
            </w:pPr>
            <w:r>
              <w:lastRenderedPageBreak/>
              <w:t>Có lỗi “</w:t>
            </w:r>
            <w:r w:rsidRPr="001A45C9">
              <w:t>Please select budget</w:t>
            </w:r>
            <w:r>
              <w:t>” trên màn hình.</w:t>
            </w:r>
          </w:p>
        </w:tc>
        <w:tc>
          <w:tcPr>
            <w:tcW w:w="1559" w:type="dxa"/>
          </w:tcPr>
          <w:p w14:paraId="580BB217" w14:textId="3E6E968B" w:rsidR="00CF5AFE" w:rsidRDefault="00CF5AFE" w:rsidP="00CF5AFE">
            <w:pPr>
              <w:jc w:val="center"/>
            </w:pPr>
            <w:r>
              <w:t>Pass</w:t>
            </w:r>
          </w:p>
        </w:tc>
      </w:tr>
      <w:tr w:rsidR="00CF5AFE" w14:paraId="6BBA76AF" w14:textId="3F9F6E09" w:rsidTr="00CF5AFE">
        <w:tc>
          <w:tcPr>
            <w:tcW w:w="541" w:type="dxa"/>
          </w:tcPr>
          <w:p w14:paraId="4B188AFD" w14:textId="40264A37" w:rsidR="00CF5AFE" w:rsidRDefault="00CF5AFE" w:rsidP="00CF5AFE">
            <w:pPr>
              <w:jc w:val="center"/>
            </w:pPr>
            <w:r>
              <w:t>3</w:t>
            </w:r>
          </w:p>
        </w:tc>
        <w:tc>
          <w:tcPr>
            <w:tcW w:w="2169" w:type="dxa"/>
          </w:tcPr>
          <w:p w14:paraId="0798F710" w14:textId="146A65CF" w:rsidR="00CF5AFE" w:rsidRDefault="00CF5AFE" w:rsidP="00CF5AFE">
            <w:pPr>
              <w:jc w:val="center"/>
            </w:pPr>
            <w:r>
              <w:t>Thêm khoản chi nhưng bỏ trống Price</w:t>
            </w:r>
          </w:p>
        </w:tc>
        <w:tc>
          <w:tcPr>
            <w:tcW w:w="1545" w:type="dxa"/>
          </w:tcPr>
          <w:p w14:paraId="124ACA8D" w14:textId="63AC2F9C" w:rsidR="00CF5AFE" w:rsidRDefault="00CF5AFE" w:rsidP="00CF5AFE">
            <w:pPr>
              <w:jc w:val="center"/>
            </w:pPr>
            <w:r>
              <w:t>Đã có budget “ABC” trong ví</w:t>
            </w:r>
          </w:p>
        </w:tc>
        <w:tc>
          <w:tcPr>
            <w:tcW w:w="3258" w:type="dxa"/>
          </w:tcPr>
          <w:p w14:paraId="6C9C46F2" w14:textId="77777777" w:rsidR="00CF5AFE" w:rsidRDefault="00CF5AFE" w:rsidP="00CF5AFE">
            <w:r>
              <w:t>B1: Khởi động ứng dụng.</w:t>
            </w:r>
          </w:p>
          <w:p w14:paraId="425A921F" w14:textId="77777777" w:rsidR="00CF5AFE" w:rsidRDefault="00CF5AFE" w:rsidP="00CF5AFE">
            <w:r>
              <w:t>B2: Bấm “Expense”.</w:t>
            </w:r>
          </w:p>
          <w:p w14:paraId="27A491CB" w14:textId="77777777" w:rsidR="00CF5AFE" w:rsidRDefault="00CF5AFE" w:rsidP="00CF5AFE">
            <w:r>
              <w:t>B3: Bấm “+”.</w:t>
            </w:r>
          </w:p>
          <w:p w14:paraId="6F79ED1D" w14:textId="047B4D89" w:rsidR="00CF5AFE" w:rsidRDefault="00CF5AFE" w:rsidP="00CF5AFE">
            <w:r>
              <w:t>B4: Chọn Budget “ABC”.</w:t>
            </w:r>
          </w:p>
          <w:p w14:paraId="13612EE3" w14:textId="77777777" w:rsidR="00CF5AFE" w:rsidRDefault="00CF5AFE" w:rsidP="00CF5AFE">
            <w:r>
              <w:t>B5: Nhập Note = ABCD.</w:t>
            </w:r>
          </w:p>
          <w:p w14:paraId="5A493D5E" w14:textId="12506746" w:rsidR="00994DC3" w:rsidRDefault="00994DC3" w:rsidP="00CF5AFE">
            <w:r>
              <w:t>B6: Bấm Save.</w:t>
            </w:r>
          </w:p>
        </w:tc>
        <w:tc>
          <w:tcPr>
            <w:tcW w:w="1985" w:type="dxa"/>
          </w:tcPr>
          <w:p w14:paraId="46C41730" w14:textId="31140A11" w:rsidR="00CF5AFE" w:rsidRDefault="00CF5AFE" w:rsidP="00CF5AFE">
            <w:pPr>
              <w:jc w:val="center"/>
            </w:pPr>
            <w:r>
              <w:t>Có lỗi “</w:t>
            </w:r>
            <w:r w:rsidRPr="00BC2483">
              <w:t>Please input amount</w:t>
            </w:r>
            <w:r>
              <w:t>” trên màn hình.</w:t>
            </w:r>
          </w:p>
        </w:tc>
        <w:tc>
          <w:tcPr>
            <w:tcW w:w="1559" w:type="dxa"/>
          </w:tcPr>
          <w:p w14:paraId="624D2FB3" w14:textId="23E931EA" w:rsidR="00CF5AFE" w:rsidRDefault="00CF5AFE" w:rsidP="00CF5AFE">
            <w:pPr>
              <w:jc w:val="center"/>
            </w:pPr>
            <w:r>
              <w:t>Pass</w:t>
            </w:r>
          </w:p>
        </w:tc>
      </w:tr>
      <w:tr w:rsidR="00D36485" w14:paraId="482759FF" w14:textId="6D298230" w:rsidTr="00CF5AFE">
        <w:tc>
          <w:tcPr>
            <w:tcW w:w="541" w:type="dxa"/>
          </w:tcPr>
          <w:p w14:paraId="1827E979" w14:textId="28B4779C" w:rsidR="00D36485" w:rsidRDefault="00D36485" w:rsidP="006A1504">
            <w:pPr>
              <w:jc w:val="center"/>
            </w:pPr>
            <w:r>
              <w:t>4</w:t>
            </w:r>
          </w:p>
        </w:tc>
        <w:tc>
          <w:tcPr>
            <w:tcW w:w="2169" w:type="dxa"/>
          </w:tcPr>
          <w:p w14:paraId="4E3479C2" w14:textId="48A21CC9" w:rsidR="00D36485" w:rsidRDefault="00D36485" w:rsidP="006A1504">
            <w:pPr>
              <w:jc w:val="center"/>
            </w:pPr>
            <w:r>
              <w:t>Thêm khoản chi nhưng Price không phải là số</w:t>
            </w:r>
          </w:p>
        </w:tc>
        <w:tc>
          <w:tcPr>
            <w:tcW w:w="1545" w:type="dxa"/>
          </w:tcPr>
          <w:p w14:paraId="4E2FE729" w14:textId="31C72882" w:rsidR="00D36485" w:rsidRDefault="00D36485" w:rsidP="006A1504">
            <w:pPr>
              <w:jc w:val="center"/>
            </w:pPr>
            <w:r>
              <w:t>Đã có budget “ABC” trong ví</w:t>
            </w:r>
          </w:p>
        </w:tc>
        <w:tc>
          <w:tcPr>
            <w:tcW w:w="3258" w:type="dxa"/>
          </w:tcPr>
          <w:p w14:paraId="44643EBA" w14:textId="77777777" w:rsidR="00D36485" w:rsidRDefault="00D36485">
            <w:r>
              <w:t>B1: Khởi động ứng dụng.</w:t>
            </w:r>
          </w:p>
          <w:p w14:paraId="54C72FD3" w14:textId="77777777" w:rsidR="00D36485" w:rsidRDefault="00D36485">
            <w:r>
              <w:t>B2: Bấm “Expense”.</w:t>
            </w:r>
          </w:p>
          <w:p w14:paraId="78828BB7" w14:textId="77777777" w:rsidR="00D36485" w:rsidRDefault="00D36485">
            <w:r>
              <w:t>B3: Bấm “+”.</w:t>
            </w:r>
          </w:p>
          <w:p w14:paraId="4336D20F" w14:textId="77777777" w:rsidR="00D36485" w:rsidRDefault="00D36485">
            <w:r>
              <w:t>B4: Nhập Price = 28abc.</w:t>
            </w:r>
          </w:p>
          <w:p w14:paraId="2925568D" w14:textId="77777777" w:rsidR="00D36485" w:rsidRDefault="00D36485">
            <w:r>
              <w:t>B4: Chọn Budget “ABC”.</w:t>
            </w:r>
          </w:p>
          <w:p w14:paraId="213BA836" w14:textId="77777777" w:rsidR="00D36485" w:rsidRDefault="00D36485" w:rsidP="006A1504">
            <w:r>
              <w:t>B5: Nhập Note = ABCD.</w:t>
            </w:r>
          </w:p>
          <w:p w14:paraId="1EC3E803" w14:textId="08B0E36E" w:rsidR="00994DC3" w:rsidRDefault="00994DC3" w:rsidP="006A1504">
            <w:r>
              <w:t>B6: Bấm Save.</w:t>
            </w:r>
          </w:p>
        </w:tc>
        <w:tc>
          <w:tcPr>
            <w:tcW w:w="1985" w:type="dxa"/>
          </w:tcPr>
          <w:p w14:paraId="5CA885F1" w14:textId="5330A1E0" w:rsidR="00D36485" w:rsidRDefault="00D36485" w:rsidP="006A1504">
            <w:pPr>
              <w:jc w:val="center"/>
            </w:pPr>
            <w:r>
              <w:t>Không Save được</w:t>
            </w:r>
          </w:p>
        </w:tc>
        <w:tc>
          <w:tcPr>
            <w:tcW w:w="1559" w:type="dxa"/>
          </w:tcPr>
          <w:p w14:paraId="6C7462B9" w14:textId="69C667EA" w:rsidR="00D36485" w:rsidRDefault="00D36485" w:rsidP="006A1504">
            <w:pPr>
              <w:jc w:val="center"/>
            </w:pPr>
            <w:r>
              <w:t>Pass</w:t>
            </w:r>
          </w:p>
        </w:tc>
      </w:tr>
      <w:tr w:rsidR="00D36485" w14:paraId="31764732" w14:textId="48410D8B" w:rsidTr="00CF5AFE">
        <w:tc>
          <w:tcPr>
            <w:tcW w:w="541" w:type="dxa"/>
          </w:tcPr>
          <w:p w14:paraId="01E3B68B" w14:textId="219629F9" w:rsidR="00D36485" w:rsidRDefault="00D36485" w:rsidP="00D36485">
            <w:pPr>
              <w:jc w:val="center"/>
            </w:pPr>
            <w:r>
              <w:t>5</w:t>
            </w:r>
          </w:p>
        </w:tc>
        <w:tc>
          <w:tcPr>
            <w:tcW w:w="2169" w:type="dxa"/>
          </w:tcPr>
          <w:p w14:paraId="17DE9DCF" w14:textId="3DCB2080" w:rsidR="00D36485" w:rsidRDefault="00D36485" w:rsidP="00D36485">
            <w:pPr>
              <w:jc w:val="center"/>
            </w:pPr>
            <w:r>
              <w:t>Thêm khoản chi thành công</w:t>
            </w:r>
          </w:p>
        </w:tc>
        <w:tc>
          <w:tcPr>
            <w:tcW w:w="1545" w:type="dxa"/>
          </w:tcPr>
          <w:p w14:paraId="5258C13A" w14:textId="0F0A519D" w:rsidR="00D36485" w:rsidRDefault="00D36485" w:rsidP="00D36485">
            <w:pPr>
              <w:jc w:val="center"/>
            </w:pPr>
            <w:r>
              <w:t>Đã có budget “ABC” trong ví</w:t>
            </w:r>
          </w:p>
        </w:tc>
        <w:tc>
          <w:tcPr>
            <w:tcW w:w="3258" w:type="dxa"/>
          </w:tcPr>
          <w:p w14:paraId="25766517" w14:textId="77777777" w:rsidR="00D36485" w:rsidRDefault="00D36485">
            <w:r>
              <w:t>B1: Khởi động ứng dụng.</w:t>
            </w:r>
          </w:p>
          <w:p w14:paraId="4A10DE53" w14:textId="77777777" w:rsidR="00D36485" w:rsidRDefault="00D36485">
            <w:r>
              <w:t>B2: Bấm “Expense”.</w:t>
            </w:r>
          </w:p>
          <w:p w14:paraId="042DEE1F" w14:textId="77777777" w:rsidR="00D36485" w:rsidRDefault="00D36485">
            <w:r>
              <w:t>B3: Bấm “+”.</w:t>
            </w:r>
          </w:p>
          <w:p w14:paraId="7114D82D" w14:textId="2273DF33" w:rsidR="00D36485" w:rsidRDefault="00D36485">
            <w:r>
              <w:t>B4: Nhập Price = 280000.</w:t>
            </w:r>
          </w:p>
          <w:p w14:paraId="47B62A09" w14:textId="77777777" w:rsidR="00D36485" w:rsidRDefault="00D36485">
            <w:r>
              <w:t>B4: Chọn Budget “ABC”.</w:t>
            </w:r>
          </w:p>
          <w:p w14:paraId="20505384" w14:textId="77777777" w:rsidR="00D36485" w:rsidRDefault="00D36485" w:rsidP="00D36485">
            <w:r>
              <w:t>B5: Nhập Note = ABCD.</w:t>
            </w:r>
          </w:p>
          <w:p w14:paraId="31F9B34D" w14:textId="24B6CB2E" w:rsidR="00994DC3" w:rsidRDefault="00994DC3" w:rsidP="00D36485">
            <w:r>
              <w:t>B6: Bấm Save.</w:t>
            </w:r>
          </w:p>
        </w:tc>
        <w:tc>
          <w:tcPr>
            <w:tcW w:w="1985" w:type="dxa"/>
          </w:tcPr>
          <w:p w14:paraId="536053A8" w14:textId="4B1F2809" w:rsidR="00D36485" w:rsidRDefault="00D36485" w:rsidP="00D36485">
            <w:pPr>
              <w:jc w:val="center"/>
            </w:pPr>
            <w:r>
              <w:t>Lưu khoản chi thành công</w:t>
            </w:r>
          </w:p>
        </w:tc>
        <w:tc>
          <w:tcPr>
            <w:tcW w:w="1559" w:type="dxa"/>
          </w:tcPr>
          <w:p w14:paraId="02B17893" w14:textId="36DF80DC" w:rsidR="00D36485" w:rsidRDefault="00D36485" w:rsidP="00D36485">
            <w:pPr>
              <w:jc w:val="center"/>
            </w:pPr>
            <w:r>
              <w:t>Pass</w:t>
            </w:r>
          </w:p>
        </w:tc>
      </w:tr>
      <w:tr w:rsidR="00994DC3" w14:paraId="15C6B001" w14:textId="26D195EC" w:rsidTr="00CF5AFE">
        <w:tc>
          <w:tcPr>
            <w:tcW w:w="541" w:type="dxa"/>
          </w:tcPr>
          <w:p w14:paraId="21FC11B6" w14:textId="025AD54F" w:rsidR="00994DC3" w:rsidRDefault="00994DC3" w:rsidP="00863E12">
            <w:pPr>
              <w:jc w:val="center"/>
            </w:pPr>
            <w:r>
              <w:lastRenderedPageBreak/>
              <w:t>6</w:t>
            </w:r>
          </w:p>
        </w:tc>
        <w:tc>
          <w:tcPr>
            <w:tcW w:w="2169" w:type="dxa"/>
          </w:tcPr>
          <w:p w14:paraId="5E402D56" w14:textId="1880AF6A" w:rsidR="00994DC3" w:rsidRDefault="00994DC3" w:rsidP="00863E12">
            <w:pPr>
              <w:jc w:val="center"/>
            </w:pPr>
            <w:r>
              <w:t>Thêm khoản chi thành công nhưng số tiền chi vượt quá Budget và user không lưu khoản chi</w:t>
            </w:r>
          </w:p>
        </w:tc>
        <w:tc>
          <w:tcPr>
            <w:tcW w:w="1545" w:type="dxa"/>
          </w:tcPr>
          <w:p w14:paraId="5F181B40" w14:textId="726E7284" w:rsidR="00994DC3" w:rsidRDefault="00994DC3" w:rsidP="00863E12">
            <w:pPr>
              <w:jc w:val="center"/>
            </w:pPr>
            <w:r>
              <w:t>Đã có budget “ABC” trong ví với số tiền 2800000</w:t>
            </w:r>
          </w:p>
        </w:tc>
        <w:tc>
          <w:tcPr>
            <w:tcW w:w="3258" w:type="dxa"/>
          </w:tcPr>
          <w:p w14:paraId="21F7D87D" w14:textId="77777777" w:rsidR="00994DC3" w:rsidRDefault="00994DC3">
            <w:r>
              <w:t>B1: Khởi động ứng dụng.</w:t>
            </w:r>
          </w:p>
          <w:p w14:paraId="3C38EC82" w14:textId="77777777" w:rsidR="00994DC3" w:rsidRDefault="00994DC3">
            <w:r>
              <w:t>B2: Bấm “Expense”.</w:t>
            </w:r>
          </w:p>
          <w:p w14:paraId="6ED5FA6F" w14:textId="77777777" w:rsidR="00994DC3" w:rsidRDefault="00994DC3">
            <w:r>
              <w:t>B3: Bấm “+”.</w:t>
            </w:r>
          </w:p>
          <w:p w14:paraId="21F571E8" w14:textId="77777777" w:rsidR="00994DC3" w:rsidRDefault="00994DC3">
            <w:r>
              <w:t>B4: Nhập Price = 3000000.</w:t>
            </w:r>
          </w:p>
          <w:p w14:paraId="601F953D" w14:textId="77777777" w:rsidR="00994DC3" w:rsidRDefault="00994DC3">
            <w:r>
              <w:t>B4: Chọn Budget “ABC”.</w:t>
            </w:r>
          </w:p>
          <w:p w14:paraId="36AD3BB3" w14:textId="77777777" w:rsidR="00994DC3" w:rsidRDefault="00994DC3">
            <w:r>
              <w:t>B5: Nhập Note = ABCD.</w:t>
            </w:r>
          </w:p>
          <w:p w14:paraId="2ED80324" w14:textId="77777777" w:rsidR="00994DC3" w:rsidRDefault="00994DC3">
            <w:r>
              <w:t>B6: Bấm Save.</w:t>
            </w:r>
          </w:p>
          <w:p w14:paraId="3ADA4C61" w14:textId="2FFD5000" w:rsidR="00994DC3" w:rsidRDefault="00994DC3" w:rsidP="00863E12">
            <w:r>
              <w:t>B7: Popup hiện lên, bấm Cancel.</w:t>
            </w:r>
          </w:p>
        </w:tc>
        <w:tc>
          <w:tcPr>
            <w:tcW w:w="1985" w:type="dxa"/>
          </w:tcPr>
          <w:p w14:paraId="63B0EED1" w14:textId="5BE4DCEE" w:rsidR="00994DC3" w:rsidRDefault="00994DC3" w:rsidP="00863E12">
            <w:pPr>
              <w:jc w:val="center"/>
            </w:pPr>
            <w:r>
              <w:t>Có popup khoản chi quá budget hiện lên và user không lưu khoản chi =&gt; khoản chi sẽ không được lưu</w:t>
            </w:r>
          </w:p>
        </w:tc>
        <w:tc>
          <w:tcPr>
            <w:tcW w:w="1559" w:type="dxa"/>
          </w:tcPr>
          <w:p w14:paraId="51713D13" w14:textId="59946073" w:rsidR="00994DC3" w:rsidRDefault="00994DC3" w:rsidP="00863E12">
            <w:pPr>
              <w:jc w:val="center"/>
            </w:pPr>
            <w:r>
              <w:t>Pass</w:t>
            </w:r>
          </w:p>
        </w:tc>
      </w:tr>
      <w:tr w:rsidR="00AE005F" w14:paraId="45E78670" w14:textId="2558D40F" w:rsidTr="00CF5AFE">
        <w:tc>
          <w:tcPr>
            <w:tcW w:w="541" w:type="dxa"/>
          </w:tcPr>
          <w:p w14:paraId="6299C453" w14:textId="5E1D4390" w:rsidR="00AE005F" w:rsidRDefault="00AE005F" w:rsidP="00AE005F">
            <w:pPr>
              <w:jc w:val="center"/>
            </w:pPr>
            <w:r>
              <w:t>7</w:t>
            </w:r>
          </w:p>
        </w:tc>
        <w:tc>
          <w:tcPr>
            <w:tcW w:w="2169" w:type="dxa"/>
          </w:tcPr>
          <w:p w14:paraId="400D8C14" w14:textId="6FE41CB9" w:rsidR="00AE005F" w:rsidRDefault="00AE005F" w:rsidP="00AE005F">
            <w:pPr>
              <w:jc w:val="center"/>
            </w:pPr>
            <w:r>
              <w:t>Thêm khoản chi thành công nhưng số tiền chi vượt quá Budget và user không lưu khoản chi</w:t>
            </w:r>
          </w:p>
        </w:tc>
        <w:tc>
          <w:tcPr>
            <w:tcW w:w="1545" w:type="dxa"/>
          </w:tcPr>
          <w:p w14:paraId="62C3B2A1" w14:textId="192875D3" w:rsidR="00AE005F" w:rsidRDefault="00AE005F" w:rsidP="00AE005F">
            <w:pPr>
              <w:jc w:val="center"/>
            </w:pPr>
            <w:r>
              <w:t>Đã có budget “ABC” trong ví với số tiền 2800000</w:t>
            </w:r>
          </w:p>
        </w:tc>
        <w:tc>
          <w:tcPr>
            <w:tcW w:w="3258" w:type="dxa"/>
          </w:tcPr>
          <w:p w14:paraId="7FDB7D87" w14:textId="77777777" w:rsidR="00AE005F" w:rsidRDefault="00AE005F" w:rsidP="00AE005F">
            <w:r>
              <w:t>B1: Khởi động ứng dụng.</w:t>
            </w:r>
          </w:p>
          <w:p w14:paraId="226BA3DF" w14:textId="77777777" w:rsidR="00AE005F" w:rsidRDefault="00AE005F" w:rsidP="00AE005F">
            <w:r>
              <w:t>B2: Bấm “Expense”.</w:t>
            </w:r>
          </w:p>
          <w:p w14:paraId="167A775C" w14:textId="77777777" w:rsidR="00AE005F" w:rsidRDefault="00AE005F" w:rsidP="00AE005F">
            <w:r>
              <w:t>B3: Bấm “+”.</w:t>
            </w:r>
          </w:p>
          <w:p w14:paraId="7341B3A0" w14:textId="77777777" w:rsidR="00AE005F" w:rsidRDefault="00AE005F" w:rsidP="00AE005F">
            <w:r>
              <w:t>B4: Nhập Price = 3000000.</w:t>
            </w:r>
          </w:p>
          <w:p w14:paraId="3A94EB99" w14:textId="77777777" w:rsidR="00AE005F" w:rsidRDefault="00AE005F" w:rsidP="00AE005F">
            <w:r>
              <w:t>B4: Chọn Budget “ABC”.</w:t>
            </w:r>
          </w:p>
          <w:p w14:paraId="7E1F2AC3" w14:textId="77777777" w:rsidR="00AE005F" w:rsidRDefault="00AE005F" w:rsidP="00AE005F">
            <w:r>
              <w:t>B5: Nhập Note = ABCD.</w:t>
            </w:r>
          </w:p>
          <w:p w14:paraId="0CB88769" w14:textId="77777777" w:rsidR="00AE005F" w:rsidRDefault="00AE005F" w:rsidP="00AE005F">
            <w:r>
              <w:t>B6: Bấm Save.</w:t>
            </w:r>
          </w:p>
          <w:p w14:paraId="08A8C2C0" w14:textId="6321A569" w:rsidR="00AE005F" w:rsidRDefault="00AE005F" w:rsidP="00AE005F">
            <w:r>
              <w:t>B7: Popup hiện lên, bấm Yes.</w:t>
            </w:r>
          </w:p>
        </w:tc>
        <w:tc>
          <w:tcPr>
            <w:tcW w:w="1985" w:type="dxa"/>
          </w:tcPr>
          <w:p w14:paraId="4D4407AE" w14:textId="191C8A59" w:rsidR="00AE005F" w:rsidRDefault="00AE005F" w:rsidP="00AE005F">
            <w:pPr>
              <w:jc w:val="center"/>
            </w:pPr>
            <w:r>
              <w:t>Có popup khoản chi quá budget hiện lên và user lưu khoản chi =&gt; khoản chi được lưu</w:t>
            </w:r>
          </w:p>
        </w:tc>
        <w:tc>
          <w:tcPr>
            <w:tcW w:w="1559" w:type="dxa"/>
          </w:tcPr>
          <w:p w14:paraId="5BCC11AC" w14:textId="0A852990" w:rsidR="00AE005F" w:rsidRDefault="00AE005F" w:rsidP="00AE005F">
            <w:pPr>
              <w:jc w:val="center"/>
            </w:pPr>
            <w:r>
              <w:t>Pass</w:t>
            </w:r>
          </w:p>
        </w:tc>
      </w:tr>
      <w:tr w:rsidR="00B34381" w14:paraId="7B18282D" w14:textId="34D50E9E" w:rsidTr="00CF5AFE">
        <w:tc>
          <w:tcPr>
            <w:tcW w:w="541" w:type="dxa"/>
          </w:tcPr>
          <w:p w14:paraId="6B3ABAB5" w14:textId="68CA335E" w:rsidR="00B34381" w:rsidRDefault="00B34381" w:rsidP="00B34381">
            <w:pPr>
              <w:jc w:val="center"/>
            </w:pPr>
            <w:r>
              <w:t>8</w:t>
            </w:r>
          </w:p>
        </w:tc>
        <w:tc>
          <w:tcPr>
            <w:tcW w:w="2169" w:type="dxa"/>
          </w:tcPr>
          <w:p w14:paraId="471995C8" w14:textId="5988E242" w:rsidR="00B34381" w:rsidRDefault="00B34381" w:rsidP="00B34381">
            <w:pPr>
              <w:jc w:val="center"/>
            </w:pPr>
            <w:r>
              <w:t>Thêm khoản chi nhưng nhập Price là số âm</w:t>
            </w:r>
          </w:p>
        </w:tc>
        <w:tc>
          <w:tcPr>
            <w:tcW w:w="1545" w:type="dxa"/>
          </w:tcPr>
          <w:p w14:paraId="3B940661" w14:textId="4D4CE8EE" w:rsidR="00B34381" w:rsidRDefault="00B34381" w:rsidP="00B34381">
            <w:pPr>
              <w:jc w:val="center"/>
            </w:pPr>
            <w:r>
              <w:t>Đã có budget “ABC” trong ví với số tiền 2800000</w:t>
            </w:r>
          </w:p>
        </w:tc>
        <w:tc>
          <w:tcPr>
            <w:tcW w:w="3258" w:type="dxa"/>
          </w:tcPr>
          <w:p w14:paraId="2F297122" w14:textId="77777777" w:rsidR="00B34381" w:rsidRDefault="00B34381" w:rsidP="00B34381">
            <w:r>
              <w:t>B1: Khởi động ứng dụng.</w:t>
            </w:r>
          </w:p>
          <w:p w14:paraId="63E5FFF0" w14:textId="77777777" w:rsidR="00B34381" w:rsidRDefault="00B34381" w:rsidP="00B34381">
            <w:r>
              <w:t>B2: Bấm “Expense”.</w:t>
            </w:r>
          </w:p>
          <w:p w14:paraId="09988B2F" w14:textId="77777777" w:rsidR="00B34381" w:rsidRDefault="00B34381" w:rsidP="00B34381">
            <w:r>
              <w:t>B3: Bấm “+”.</w:t>
            </w:r>
          </w:p>
          <w:p w14:paraId="3C203A41" w14:textId="5FCBCB71" w:rsidR="00B34381" w:rsidRDefault="00B34381" w:rsidP="00B34381">
            <w:r>
              <w:t>B4: Nhập Price = -1.</w:t>
            </w:r>
          </w:p>
          <w:p w14:paraId="3B67A196" w14:textId="77777777" w:rsidR="00B34381" w:rsidRDefault="00B34381" w:rsidP="00B34381">
            <w:r>
              <w:t>B4: Chọn Budget “ABC”.</w:t>
            </w:r>
          </w:p>
          <w:p w14:paraId="11AEC665" w14:textId="77777777" w:rsidR="00B34381" w:rsidRDefault="00B34381" w:rsidP="00B34381">
            <w:r>
              <w:lastRenderedPageBreak/>
              <w:t>B5: Nhập Note = ABCD.</w:t>
            </w:r>
          </w:p>
          <w:p w14:paraId="78FDCE6E" w14:textId="77777777" w:rsidR="00B34381" w:rsidRDefault="00B34381" w:rsidP="00B34381">
            <w:r>
              <w:t>B6: Bấm Save.</w:t>
            </w:r>
          </w:p>
          <w:p w14:paraId="38C58038" w14:textId="3BE54593" w:rsidR="00B34381" w:rsidRDefault="00B34381" w:rsidP="00B34381">
            <w:r>
              <w:t>B7: Popup hiện lên, bấm Yes.</w:t>
            </w:r>
          </w:p>
        </w:tc>
        <w:tc>
          <w:tcPr>
            <w:tcW w:w="1985" w:type="dxa"/>
          </w:tcPr>
          <w:p w14:paraId="0BD4BB0A" w14:textId="2EC5544D" w:rsidR="00B34381" w:rsidRDefault="00B34381" w:rsidP="00B34381">
            <w:pPr>
              <w:jc w:val="center"/>
            </w:pPr>
            <w:r>
              <w:lastRenderedPageBreak/>
              <w:t>Khoản chi không được lưu</w:t>
            </w:r>
          </w:p>
        </w:tc>
        <w:tc>
          <w:tcPr>
            <w:tcW w:w="1559" w:type="dxa"/>
          </w:tcPr>
          <w:p w14:paraId="6C9E97EA" w14:textId="524EBF01" w:rsidR="00B34381" w:rsidRDefault="00B34381" w:rsidP="00B34381">
            <w:pPr>
              <w:jc w:val="center"/>
            </w:pPr>
            <w:r>
              <w:t>Pass</w:t>
            </w:r>
          </w:p>
        </w:tc>
      </w:tr>
      <w:tr w:rsidR="001C447E" w14:paraId="0C8304B9" w14:textId="6B3D9743" w:rsidTr="00CF5AFE">
        <w:tc>
          <w:tcPr>
            <w:tcW w:w="541" w:type="dxa"/>
          </w:tcPr>
          <w:p w14:paraId="77CD9761" w14:textId="1958D73F" w:rsidR="001C447E" w:rsidRDefault="001C447E" w:rsidP="001C447E">
            <w:pPr>
              <w:jc w:val="center"/>
            </w:pPr>
            <w:r>
              <w:t>9</w:t>
            </w:r>
          </w:p>
        </w:tc>
        <w:tc>
          <w:tcPr>
            <w:tcW w:w="2169" w:type="dxa"/>
          </w:tcPr>
          <w:p w14:paraId="25354DD0" w14:textId="57C58174" w:rsidR="001C447E" w:rsidRDefault="001C447E" w:rsidP="001C447E">
            <w:pPr>
              <w:jc w:val="center"/>
            </w:pPr>
            <w:r>
              <w:t>Thêm khoản chi nhưng nhập Price là số 0</w:t>
            </w:r>
          </w:p>
        </w:tc>
        <w:tc>
          <w:tcPr>
            <w:tcW w:w="1545" w:type="dxa"/>
          </w:tcPr>
          <w:p w14:paraId="08F6FBDC" w14:textId="497E8462" w:rsidR="001C447E" w:rsidRDefault="001C447E" w:rsidP="001C447E">
            <w:pPr>
              <w:jc w:val="center"/>
            </w:pPr>
            <w:r>
              <w:t>Đã có budget “ABC” trong ví với số tiền 2800000</w:t>
            </w:r>
          </w:p>
        </w:tc>
        <w:tc>
          <w:tcPr>
            <w:tcW w:w="3258" w:type="dxa"/>
          </w:tcPr>
          <w:p w14:paraId="15A98B28" w14:textId="77777777" w:rsidR="001C447E" w:rsidRDefault="001C447E" w:rsidP="001C447E">
            <w:r>
              <w:t>B1: Khởi động ứng dụng.</w:t>
            </w:r>
          </w:p>
          <w:p w14:paraId="244C320F" w14:textId="77777777" w:rsidR="001C447E" w:rsidRDefault="001C447E" w:rsidP="001C447E">
            <w:r>
              <w:t>B2: Bấm “Expense”.</w:t>
            </w:r>
          </w:p>
          <w:p w14:paraId="1A292997" w14:textId="77777777" w:rsidR="001C447E" w:rsidRDefault="001C447E" w:rsidP="001C447E">
            <w:r>
              <w:t>B3: Bấm “+”.</w:t>
            </w:r>
          </w:p>
          <w:p w14:paraId="382D4BEA" w14:textId="52C529A0" w:rsidR="001C447E" w:rsidRDefault="001C447E" w:rsidP="001C447E">
            <w:r>
              <w:t>B4: Nhập Price = 0.</w:t>
            </w:r>
          </w:p>
          <w:p w14:paraId="3CC6237A" w14:textId="77777777" w:rsidR="001C447E" w:rsidRDefault="001C447E" w:rsidP="001C447E">
            <w:r>
              <w:t>B4: Chọn Budget “ABC”.</w:t>
            </w:r>
          </w:p>
          <w:p w14:paraId="184BE680" w14:textId="77777777" w:rsidR="001C447E" w:rsidRDefault="001C447E" w:rsidP="001C447E">
            <w:r>
              <w:t>B5: Nhập Note = ABCD.</w:t>
            </w:r>
          </w:p>
          <w:p w14:paraId="32D6748C" w14:textId="77777777" w:rsidR="001C447E" w:rsidRDefault="001C447E" w:rsidP="001C447E">
            <w:r>
              <w:t>B6: Bấm Save.</w:t>
            </w:r>
          </w:p>
          <w:p w14:paraId="0628CB7E" w14:textId="6841F39A" w:rsidR="001C447E" w:rsidRDefault="001C447E" w:rsidP="001C447E">
            <w:r>
              <w:t>B7: Popup hiện lên, bấm Yes.</w:t>
            </w:r>
          </w:p>
        </w:tc>
        <w:tc>
          <w:tcPr>
            <w:tcW w:w="1985" w:type="dxa"/>
          </w:tcPr>
          <w:p w14:paraId="66134676" w14:textId="1EAB706B" w:rsidR="001C447E" w:rsidRDefault="001C447E" w:rsidP="001C447E">
            <w:pPr>
              <w:jc w:val="center"/>
            </w:pPr>
            <w:r>
              <w:t>Khoản chi không được lưu</w:t>
            </w:r>
          </w:p>
        </w:tc>
        <w:tc>
          <w:tcPr>
            <w:tcW w:w="1559" w:type="dxa"/>
          </w:tcPr>
          <w:p w14:paraId="34E0E731" w14:textId="37A921A3" w:rsidR="001C447E" w:rsidRDefault="001C447E" w:rsidP="001C447E">
            <w:pPr>
              <w:jc w:val="center"/>
            </w:pPr>
            <w:r>
              <w:t>Pass</w:t>
            </w:r>
          </w:p>
        </w:tc>
      </w:tr>
      <w:tr w:rsidR="00D602C5" w14:paraId="3E5784E7" w14:textId="7E4C9DAA" w:rsidTr="00CF5AFE">
        <w:tc>
          <w:tcPr>
            <w:tcW w:w="541" w:type="dxa"/>
          </w:tcPr>
          <w:p w14:paraId="2B9300E2" w14:textId="1430ECA6" w:rsidR="00D602C5" w:rsidRDefault="00D602C5" w:rsidP="00D602C5">
            <w:pPr>
              <w:jc w:val="center"/>
            </w:pPr>
            <w:r>
              <w:t>10</w:t>
            </w:r>
          </w:p>
        </w:tc>
        <w:tc>
          <w:tcPr>
            <w:tcW w:w="2169" w:type="dxa"/>
          </w:tcPr>
          <w:p w14:paraId="4195A762" w14:textId="4DC1FF80" w:rsidR="00D602C5" w:rsidRDefault="00D602C5" w:rsidP="00D602C5">
            <w:pPr>
              <w:jc w:val="center"/>
            </w:pPr>
            <w:r>
              <w:t>Thêm khoản chi thành công với một Budget khác</w:t>
            </w:r>
          </w:p>
        </w:tc>
        <w:tc>
          <w:tcPr>
            <w:tcW w:w="1545" w:type="dxa"/>
          </w:tcPr>
          <w:p w14:paraId="254326CE" w14:textId="676AA5DC" w:rsidR="00D602C5" w:rsidRDefault="00D602C5" w:rsidP="00D602C5">
            <w:pPr>
              <w:jc w:val="center"/>
            </w:pPr>
            <w:r>
              <w:t>Tạo thêm Budget “ABCDE”</w:t>
            </w:r>
          </w:p>
        </w:tc>
        <w:tc>
          <w:tcPr>
            <w:tcW w:w="3258" w:type="dxa"/>
          </w:tcPr>
          <w:p w14:paraId="348B1B61" w14:textId="77777777" w:rsidR="00D602C5" w:rsidRDefault="00D602C5" w:rsidP="00D602C5">
            <w:r>
              <w:t>B1: Khởi động ứng dụng.</w:t>
            </w:r>
          </w:p>
          <w:p w14:paraId="57A6385F" w14:textId="77777777" w:rsidR="00D602C5" w:rsidRDefault="00D602C5" w:rsidP="00D602C5">
            <w:r>
              <w:t>B2: Bấm “Expense”.</w:t>
            </w:r>
          </w:p>
          <w:p w14:paraId="1ECD7014" w14:textId="77777777" w:rsidR="00D602C5" w:rsidRDefault="00D602C5" w:rsidP="00D602C5">
            <w:r>
              <w:t>B3: Bấm “+”.</w:t>
            </w:r>
          </w:p>
          <w:p w14:paraId="4A516164" w14:textId="77777777" w:rsidR="00D602C5" w:rsidRDefault="00D602C5" w:rsidP="00D602C5">
            <w:r>
              <w:t>B4: Nhập Price = 280000.</w:t>
            </w:r>
          </w:p>
          <w:p w14:paraId="2F122706" w14:textId="11F2DD0E" w:rsidR="00D602C5" w:rsidRDefault="00D602C5" w:rsidP="00D602C5">
            <w:r>
              <w:t>B4: Chọn Budget “ABCDE”.</w:t>
            </w:r>
          </w:p>
          <w:p w14:paraId="666FE805" w14:textId="77777777" w:rsidR="00D602C5" w:rsidRDefault="00D602C5" w:rsidP="00D602C5">
            <w:r>
              <w:t>B5: Nhập Note = ABCD.</w:t>
            </w:r>
          </w:p>
          <w:p w14:paraId="1C347C43" w14:textId="6E24F5A9" w:rsidR="00D602C5" w:rsidRDefault="00D602C5" w:rsidP="00D602C5">
            <w:r>
              <w:t>B6: Bấm Save.</w:t>
            </w:r>
          </w:p>
        </w:tc>
        <w:tc>
          <w:tcPr>
            <w:tcW w:w="1985" w:type="dxa"/>
          </w:tcPr>
          <w:p w14:paraId="248FDE7F" w14:textId="1AF1392D" w:rsidR="00D602C5" w:rsidRDefault="00D602C5" w:rsidP="00D602C5">
            <w:pPr>
              <w:jc w:val="center"/>
            </w:pPr>
            <w:r>
              <w:t>Lưu khoản chi thành công</w:t>
            </w:r>
          </w:p>
        </w:tc>
        <w:tc>
          <w:tcPr>
            <w:tcW w:w="1559" w:type="dxa"/>
          </w:tcPr>
          <w:p w14:paraId="5C49747F" w14:textId="332B32AA" w:rsidR="00D602C5" w:rsidRDefault="00D602C5" w:rsidP="00D602C5">
            <w:pPr>
              <w:jc w:val="center"/>
            </w:pPr>
            <w:r>
              <w:t>Pass</w:t>
            </w:r>
          </w:p>
        </w:tc>
      </w:tr>
    </w:tbl>
    <w:p w14:paraId="39FEA414" w14:textId="22F7C15C" w:rsidR="005F237B" w:rsidRDefault="005F237B" w:rsidP="5F337125">
      <w:pPr>
        <w:pStyle w:val="Heading2"/>
      </w:pPr>
      <w:r>
        <w:t>Appium – Kịch bản 2</w:t>
      </w:r>
    </w:p>
    <w:p w14:paraId="47993399" w14:textId="070958C3" w:rsidR="002420B3" w:rsidRDefault="00970CC2" w:rsidP="0000565E">
      <w:pPr>
        <w:pStyle w:val="ListParagraph"/>
        <w:numPr>
          <w:ilvl w:val="0"/>
          <w:numId w:val="18"/>
        </w:numPr>
      </w:pPr>
      <w:r>
        <w:t xml:space="preserve">Ứng dụng kiểm thử: Contacts </w:t>
      </w:r>
      <w:r w:rsidR="004C5826">
        <w:t xml:space="preserve">– một ứng dụng android cho phép lưu trữ và quản lí </w:t>
      </w:r>
      <w:r w:rsidR="002420B3">
        <w:t xml:space="preserve">thông tin </w:t>
      </w:r>
      <w:r w:rsidR="0052246F">
        <w:t xml:space="preserve">các </w:t>
      </w:r>
      <w:r w:rsidR="002420B3">
        <w:t>mối liên hệ của bạn.</w:t>
      </w:r>
    </w:p>
    <w:p w14:paraId="6724E28F" w14:textId="69E596B9" w:rsidR="00761244" w:rsidRDefault="002420B3" w:rsidP="0000565E">
      <w:pPr>
        <w:pStyle w:val="ListParagraph"/>
        <w:numPr>
          <w:ilvl w:val="0"/>
          <w:numId w:val="18"/>
        </w:numPr>
      </w:pPr>
      <w:r>
        <w:t xml:space="preserve">Chức năng kiểm thử: Tạo mội liên hệ mới </w:t>
      </w:r>
      <w:r w:rsidR="00761244">
        <w:t>vào danh sách liên hệ.</w:t>
      </w:r>
    </w:p>
    <w:p w14:paraId="413AF724" w14:textId="77A83699" w:rsidR="005F237B" w:rsidRDefault="00761244" w:rsidP="0000565E">
      <w:pPr>
        <w:pStyle w:val="ListParagraph"/>
        <w:numPr>
          <w:ilvl w:val="0"/>
          <w:numId w:val="18"/>
        </w:numPr>
      </w:pPr>
      <w:r>
        <w:t>Kịch bản kiểm thử:</w:t>
      </w:r>
    </w:p>
    <w:p w14:paraId="2B31D894" w14:textId="4E2BAE2F" w:rsidR="009E4DF4" w:rsidRDefault="00545575" w:rsidP="0000565E">
      <w:pPr>
        <w:pStyle w:val="ListParagraph"/>
        <w:numPr>
          <w:ilvl w:val="0"/>
          <w:numId w:val="2"/>
        </w:numPr>
      </w:pPr>
      <w:r>
        <w:lastRenderedPageBreak/>
        <w:t>Nhấn vào mục Contacts</w:t>
      </w:r>
    </w:p>
    <w:p w14:paraId="58A421ED" w14:textId="7B75C187" w:rsidR="00A51393" w:rsidRDefault="00A51393" w:rsidP="0000565E">
      <w:pPr>
        <w:pStyle w:val="ListParagraph"/>
        <w:numPr>
          <w:ilvl w:val="0"/>
          <w:numId w:val="2"/>
        </w:numPr>
      </w:pPr>
      <w:r>
        <w:t>Nhấn vào giấu “ + ”</w:t>
      </w:r>
      <w:r w:rsidR="008C1530">
        <w:t xml:space="preserve"> ở góc </w:t>
      </w:r>
      <w:r w:rsidR="00045B36">
        <w:t xml:space="preserve">phải </w:t>
      </w:r>
      <w:r w:rsidR="004D5471">
        <w:t>dưới màn hình để thêm liên hệ mới</w:t>
      </w:r>
    </w:p>
    <w:p w14:paraId="41FC04B9" w14:textId="24D4B96B" w:rsidR="004D5471" w:rsidRDefault="00DA651A" w:rsidP="0000565E">
      <w:pPr>
        <w:pStyle w:val="ListParagraph"/>
        <w:numPr>
          <w:ilvl w:val="0"/>
          <w:numId w:val="2"/>
        </w:numPr>
      </w:pPr>
      <w:r>
        <w:t>Xuất hiện màn hình nhập liệu</w:t>
      </w:r>
    </w:p>
    <w:p w14:paraId="39F81361" w14:textId="1D563CB1" w:rsidR="00DA651A" w:rsidRDefault="00F963FE" w:rsidP="0000565E">
      <w:pPr>
        <w:pStyle w:val="ListParagraph"/>
        <w:numPr>
          <w:ilvl w:val="0"/>
          <w:numId w:val="2"/>
        </w:numPr>
      </w:pPr>
      <w:r>
        <w:t>Nhập họ vào mục “First Name”</w:t>
      </w:r>
    </w:p>
    <w:p w14:paraId="20804FB2" w14:textId="3F35235C" w:rsidR="00F963FE" w:rsidRDefault="00F963FE" w:rsidP="0000565E">
      <w:pPr>
        <w:pStyle w:val="ListParagraph"/>
        <w:numPr>
          <w:ilvl w:val="0"/>
          <w:numId w:val="2"/>
        </w:numPr>
      </w:pPr>
      <w:r>
        <w:t>Nhập chữ và tên vào mục</w:t>
      </w:r>
      <w:r w:rsidR="009C6B71">
        <w:t xml:space="preserve"> “</w:t>
      </w:r>
      <w:r w:rsidR="009C0BE5">
        <w:t>Surname”</w:t>
      </w:r>
    </w:p>
    <w:p w14:paraId="5E3288C8" w14:textId="6736198F" w:rsidR="009C0BE5" w:rsidRDefault="009D3664" w:rsidP="0000565E">
      <w:pPr>
        <w:pStyle w:val="ListParagraph"/>
        <w:numPr>
          <w:ilvl w:val="0"/>
          <w:numId w:val="2"/>
        </w:numPr>
      </w:pPr>
      <w:r>
        <w:t>Nhập số điện thoại vào mục</w:t>
      </w:r>
      <w:r w:rsidR="001C4BE1">
        <w:t xml:space="preserve"> “Phone”</w:t>
      </w:r>
    </w:p>
    <w:p w14:paraId="328F8F96" w14:textId="5E5ADE23" w:rsidR="001C4BE1" w:rsidRDefault="001C4BE1" w:rsidP="0000565E">
      <w:pPr>
        <w:pStyle w:val="ListParagraph"/>
        <w:numPr>
          <w:ilvl w:val="0"/>
          <w:numId w:val="2"/>
        </w:numPr>
      </w:pPr>
      <w:r>
        <w:t>Nhập email vào mục “Email”</w:t>
      </w:r>
    </w:p>
    <w:p w14:paraId="717411DD" w14:textId="0BC603CA" w:rsidR="001C4BE1" w:rsidRDefault="001C4BE1" w:rsidP="0000565E">
      <w:pPr>
        <w:pStyle w:val="ListParagraph"/>
        <w:numPr>
          <w:ilvl w:val="0"/>
          <w:numId w:val="2"/>
        </w:numPr>
      </w:pPr>
      <w:r>
        <w:t>Nhấn nút “Save” để hoàn tất quá trình thêm mới</w:t>
      </w:r>
    </w:p>
    <w:p w14:paraId="042CD4E9" w14:textId="1E9BA0A8" w:rsidR="001C4BE1" w:rsidRDefault="007D54A6" w:rsidP="0000565E">
      <w:pPr>
        <w:pStyle w:val="ListParagraph"/>
        <w:numPr>
          <w:ilvl w:val="0"/>
          <w:numId w:val="18"/>
        </w:numPr>
      </w:pPr>
      <w:r>
        <w:t>Ngôn ngữ chạy kiểm thử: Java</w:t>
      </w:r>
    </w:p>
    <w:p w14:paraId="32913377" w14:textId="06167FB7" w:rsidR="007D54A6" w:rsidRDefault="008F43D9" w:rsidP="0000565E">
      <w:pPr>
        <w:pStyle w:val="ListParagraph"/>
        <w:numPr>
          <w:ilvl w:val="0"/>
          <w:numId w:val="18"/>
        </w:numPr>
      </w:pPr>
      <w:r>
        <w:t>Dữ liệu đầu vào đã được validate</w:t>
      </w:r>
      <w:r w:rsidR="00AC71F4">
        <w:t>d.</w:t>
      </w:r>
    </w:p>
    <w:p w14:paraId="7E051864" w14:textId="05472E4F" w:rsidR="00AC71F4" w:rsidRDefault="00AC71F4" w:rsidP="0000565E">
      <w:pPr>
        <w:pStyle w:val="ListParagraph"/>
        <w:numPr>
          <w:ilvl w:val="0"/>
          <w:numId w:val="18"/>
        </w:numPr>
      </w:pPr>
      <w:r>
        <w:t>Danh sách test case</w:t>
      </w:r>
      <w:r w:rsidR="00CF6B7C">
        <w:t>:</w:t>
      </w:r>
    </w:p>
    <w:tbl>
      <w:tblPr>
        <w:tblStyle w:val="TableGrid"/>
        <w:tblW w:w="11070" w:type="dxa"/>
        <w:tblInd w:w="-725" w:type="dxa"/>
        <w:tblLook w:val="04A0" w:firstRow="1" w:lastRow="0" w:firstColumn="1" w:lastColumn="0" w:noHBand="0" w:noVBand="1"/>
      </w:tblPr>
      <w:tblGrid>
        <w:gridCol w:w="492"/>
        <w:gridCol w:w="1578"/>
        <w:gridCol w:w="4770"/>
        <w:gridCol w:w="1800"/>
        <w:gridCol w:w="1530"/>
        <w:gridCol w:w="900"/>
      </w:tblGrid>
      <w:tr w:rsidR="00E7095D" w14:paraId="4A29E312" w14:textId="77777777" w:rsidTr="007E2021">
        <w:tc>
          <w:tcPr>
            <w:tcW w:w="492" w:type="dxa"/>
          </w:tcPr>
          <w:p w14:paraId="4F4E6DA0" w14:textId="20FB2F87" w:rsidR="007B43DE" w:rsidRDefault="007B43DE" w:rsidP="00970CC2">
            <w:r>
              <w:t>ID</w:t>
            </w:r>
          </w:p>
        </w:tc>
        <w:tc>
          <w:tcPr>
            <w:tcW w:w="1578" w:type="dxa"/>
          </w:tcPr>
          <w:p w14:paraId="0ED07F1A" w14:textId="691C1162" w:rsidR="007B43DE" w:rsidRDefault="007B43DE" w:rsidP="00970CC2">
            <w:r>
              <w:t>Test name</w:t>
            </w:r>
          </w:p>
        </w:tc>
        <w:tc>
          <w:tcPr>
            <w:tcW w:w="4770" w:type="dxa"/>
          </w:tcPr>
          <w:p w14:paraId="6FA8B21A" w14:textId="2C36476D" w:rsidR="007B43DE" w:rsidRDefault="007B43DE" w:rsidP="00970CC2">
            <w:r>
              <w:t>Test step</w:t>
            </w:r>
          </w:p>
        </w:tc>
        <w:tc>
          <w:tcPr>
            <w:tcW w:w="1800" w:type="dxa"/>
          </w:tcPr>
          <w:p w14:paraId="35C58F59" w14:textId="32FEAB6E" w:rsidR="007B43DE" w:rsidRDefault="00E7095D" w:rsidP="00970CC2">
            <w:r w:rsidRPr="00855E45">
              <w:rPr>
                <w:sz w:val="24"/>
                <w:szCs w:val="20"/>
              </w:rPr>
              <w:t>Expected result</w:t>
            </w:r>
          </w:p>
        </w:tc>
        <w:tc>
          <w:tcPr>
            <w:tcW w:w="1530" w:type="dxa"/>
          </w:tcPr>
          <w:p w14:paraId="77192591" w14:textId="62580880" w:rsidR="007B43DE" w:rsidRDefault="00E7095D" w:rsidP="00970CC2">
            <w:r w:rsidRPr="00855E45">
              <w:rPr>
                <w:sz w:val="24"/>
                <w:szCs w:val="20"/>
              </w:rPr>
              <w:t>Actual result</w:t>
            </w:r>
          </w:p>
        </w:tc>
        <w:tc>
          <w:tcPr>
            <w:tcW w:w="900" w:type="dxa"/>
          </w:tcPr>
          <w:p w14:paraId="1AC31C85" w14:textId="00F6023E" w:rsidR="007B43DE" w:rsidRDefault="00E7095D" w:rsidP="00970CC2">
            <w:r>
              <w:t>Status</w:t>
            </w:r>
          </w:p>
        </w:tc>
      </w:tr>
      <w:tr w:rsidR="00E7095D" w14:paraId="03C94A0A" w14:textId="77777777" w:rsidTr="007E2021">
        <w:tc>
          <w:tcPr>
            <w:tcW w:w="492" w:type="dxa"/>
          </w:tcPr>
          <w:p w14:paraId="43F911B1" w14:textId="62FA5AC7" w:rsidR="007B43DE" w:rsidRDefault="005C1D33" w:rsidP="00274603">
            <w:pPr>
              <w:jc w:val="left"/>
            </w:pPr>
            <w:r>
              <w:t>1</w:t>
            </w:r>
          </w:p>
        </w:tc>
        <w:tc>
          <w:tcPr>
            <w:tcW w:w="1578" w:type="dxa"/>
          </w:tcPr>
          <w:p w14:paraId="45287935" w14:textId="5F9158C9" w:rsidR="007B43DE" w:rsidRDefault="005C1D33" w:rsidP="00274603">
            <w:pPr>
              <w:jc w:val="left"/>
            </w:pPr>
            <w:r>
              <w:t>Thêm một liên hệ mới</w:t>
            </w:r>
          </w:p>
        </w:tc>
        <w:tc>
          <w:tcPr>
            <w:tcW w:w="4770" w:type="dxa"/>
          </w:tcPr>
          <w:p w14:paraId="49A62596" w14:textId="77777777" w:rsidR="007B43DE" w:rsidRDefault="00E16867" w:rsidP="00327A82">
            <w:pPr>
              <w:pStyle w:val="ListParagraph"/>
              <w:numPr>
                <w:ilvl w:val="0"/>
                <w:numId w:val="20"/>
              </w:numPr>
              <w:jc w:val="left"/>
            </w:pPr>
            <w:r>
              <w:t>Nhấn vào mục Contacts</w:t>
            </w:r>
          </w:p>
          <w:p w14:paraId="446D839B" w14:textId="77777777" w:rsidR="00E16867" w:rsidRDefault="00E16867" w:rsidP="00327A82">
            <w:pPr>
              <w:pStyle w:val="ListParagraph"/>
              <w:numPr>
                <w:ilvl w:val="0"/>
                <w:numId w:val="20"/>
              </w:numPr>
              <w:jc w:val="left"/>
            </w:pPr>
            <w:r>
              <w:t>Nhấn vào nút</w:t>
            </w:r>
            <w:r w:rsidR="005F1B21">
              <w:t xml:space="preserve"> </w:t>
            </w:r>
            <w:r w:rsidR="00855E45">
              <w:t>“+” để thêm liên hệ mới</w:t>
            </w:r>
          </w:p>
          <w:p w14:paraId="2F11D62D" w14:textId="18B9946F" w:rsidR="00855E45" w:rsidRDefault="00855E45" w:rsidP="00327A82">
            <w:pPr>
              <w:pStyle w:val="ListParagraph"/>
              <w:numPr>
                <w:ilvl w:val="0"/>
                <w:numId w:val="20"/>
              </w:numPr>
              <w:jc w:val="left"/>
            </w:pPr>
            <w:r>
              <w:t xml:space="preserve">Nhập </w:t>
            </w:r>
            <w:r w:rsidR="0060104C">
              <w:t xml:space="preserve">“Nguyen” vào </w:t>
            </w:r>
            <w:r w:rsidR="00351D38">
              <w:t>p</w:t>
            </w:r>
            <w:r w:rsidR="00103555">
              <w:t xml:space="preserve">laceholder </w:t>
            </w:r>
            <w:r w:rsidR="00A340B6">
              <w:t>FirstName</w:t>
            </w:r>
          </w:p>
          <w:p w14:paraId="797FF1C6" w14:textId="0CA3510F" w:rsidR="00A340B6" w:rsidRDefault="00A340B6" w:rsidP="00327A82">
            <w:pPr>
              <w:pStyle w:val="ListParagraph"/>
              <w:numPr>
                <w:ilvl w:val="0"/>
                <w:numId w:val="20"/>
              </w:numPr>
              <w:jc w:val="left"/>
            </w:pPr>
            <w:r>
              <w:t xml:space="preserve">Nhập </w:t>
            </w:r>
            <w:r w:rsidR="00351D38">
              <w:t>“Van B” vào placeholder Surname</w:t>
            </w:r>
          </w:p>
          <w:p w14:paraId="1FC901EA" w14:textId="541D9438" w:rsidR="00351D38" w:rsidRDefault="00351D38" w:rsidP="00327A82">
            <w:pPr>
              <w:pStyle w:val="ListParagraph"/>
              <w:numPr>
                <w:ilvl w:val="0"/>
                <w:numId w:val="20"/>
              </w:numPr>
              <w:jc w:val="left"/>
            </w:pPr>
            <w:r>
              <w:t>Nhập “</w:t>
            </w:r>
            <w:r w:rsidR="00C7453A" w:rsidRPr="00C7453A">
              <w:t>0917791883</w:t>
            </w:r>
            <w:r>
              <w:t>” vào placeholder Phone</w:t>
            </w:r>
          </w:p>
          <w:p w14:paraId="0595CDA6" w14:textId="07DA3F42" w:rsidR="00351D38" w:rsidRDefault="00351D38" w:rsidP="00327A82">
            <w:pPr>
              <w:pStyle w:val="ListParagraph"/>
              <w:numPr>
                <w:ilvl w:val="0"/>
                <w:numId w:val="20"/>
              </w:numPr>
              <w:jc w:val="left"/>
            </w:pPr>
            <w:r>
              <w:t>Nhập “</w:t>
            </w:r>
            <w:r w:rsidRPr="00351D38">
              <w:t>nguyenvan</w:t>
            </w:r>
            <w:r w:rsidR="00177825">
              <w:t>b</w:t>
            </w:r>
            <w:r w:rsidRPr="00351D38">
              <w:t>@gmail.com</w:t>
            </w:r>
            <w:r>
              <w:t>” vào placeholder Email</w:t>
            </w:r>
          </w:p>
          <w:p w14:paraId="3CBED227" w14:textId="70DEF14B" w:rsidR="00351D38" w:rsidRDefault="00351D38" w:rsidP="00327A82">
            <w:pPr>
              <w:pStyle w:val="ListParagraph"/>
              <w:numPr>
                <w:ilvl w:val="0"/>
                <w:numId w:val="20"/>
              </w:numPr>
              <w:jc w:val="left"/>
            </w:pPr>
            <w:r>
              <w:t>Nhấn nút “Save”</w:t>
            </w:r>
          </w:p>
        </w:tc>
        <w:tc>
          <w:tcPr>
            <w:tcW w:w="1800" w:type="dxa"/>
          </w:tcPr>
          <w:p w14:paraId="7F90EB38" w14:textId="3679C8B4" w:rsidR="007B43DE" w:rsidRDefault="00C03706" w:rsidP="00274603">
            <w:pPr>
              <w:jc w:val="left"/>
            </w:pPr>
            <w:r>
              <w:t xml:space="preserve">Tạo </w:t>
            </w:r>
            <w:r w:rsidR="00274603">
              <w:t>liên hệ mới thành công</w:t>
            </w:r>
          </w:p>
        </w:tc>
        <w:tc>
          <w:tcPr>
            <w:tcW w:w="1530" w:type="dxa"/>
          </w:tcPr>
          <w:p w14:paraId="759CC75D" w14:textId="187388C7" w:rsidR="007B43DE" w:rsidRDefault="00274603" w:rsidP="00274603">
            <w:pPr>
              <w:jc w:val="left"/>
            </w:pPr>
            <w:r>
              <w:t>Tạo liên hệ mới thành công</w:t>
            </w:r>
          </w:p>
        </w:tc>
        <w:tc>
          <w:tcPr>
            <w:tcW w:w="900" w:type="dxa"/>
          </w:tcPr>
          <w:p w14:paraId="1A993D17" w14:textId="131E3BEF" w:rsidR="007B43DE" w:rsidRDefault="00106B8F" w:rsidP="00970CC2">
            <w:r>
              <w:t>Thành công</w:t>
            </w:r>
          </w:p>
        </w:tc>
      </w:tr>
      <w:tr w:rsidR="00106B8F" w14:paraId="67675986" w14:textId="77777777" w:rsidTr="007E2021">
        <w:tc>
          <w:tcPr>
            <w:tcW w:w="492" w:type="dxa"/>
          </w:tcPr>
          <w:p w14:paraId="2976D363" w14:textId="6776AB7E" w:rsidR="00106B8F" w:rsidRDefault="00C7453A" w:rsidP="0000565E">
            <w:pPr>
              <w:jc w:val="left"/>
            </w:pPr>
            <w:r>
              <w:t>2</w:t>
            </w:r>
          </w:p>
        </w:tc>
        <w:tc>
          <w:tcPr>
            <w:tcW w:w="1578" w:type="dxa"/>
          </w:tcPr>
          <w:p w14:paraId="4E9846C5" w14:textId="77777777" w:rsidR="00106B8F" w:rsidRDefault="00106B8F" w:rsidP="0000565E">
            <w:pPr>
              <w:jc w:val="left"/>
            </w:pPr>
            <w:r>
              <w:t>Thêm một liên hệ mới</w:t>
            </w:r>
          </w:p>
        </w:tc>
        <w:tc>
          <w:tcPr>
            <w:tcW w:w="4770" w:type="dxa"/>
          </w:tcPr>
          <w:p w14:paraId="42DFCA2F" w14:textId="77777777" w:rsidR="00106B8F" w:rsidRDefault="00106B8F" w:rsidP="00327A82">
            <w:pPr>
              <w:pStyle w:val="ListParagraph"/>
              <w:numPr>
                <w:ilvl w:val="0"/>
                <w:numId w:val="21"/>
              </w:numPr>
              <w:jc w:val="left"/>
            </w:pPr>
            <w:r>
              <w:t>Nhấn vào mục Contacts</w:t>
            </w:r>
          </w:p>
          <w:p w14:paraId="1E5C4604" w14:textId="77777777" w:rsidR="00106B8F" w:rsidRDefault="00106B8F" w:rsidP="00327A82">
            <w:pPr>
              <w:pStyle w:val="ListParagraph"/>
              <w:numPr>
                <w:ilvl w:val="0"/>
                <w:numId w:val="21"/>
              </w:numPr>
              <w:jc w:val="left"/>
            </w:pPr>
            <w:r>
              <w:t>Nhấn vào nút “+” để thêm liên hệ mới</w:t>
            </w:r>
          </w:p>
          <w:p w14:paraId="54F6D23B" w14:textId="77777777" w:rsidR="00106B8F" w:rsidRDefault="00106B8F" w:rsidP="00327A82">
            <w:pPr>
              <w:pStyle w:val="ListParagraph"/>
              <w:numPr>
                <w:ilvl w:val="0"/>
                <w:numId w:val="21"/>
              </w:numPr>
              <w:jc w:val="left"/>
            </w:pPr>
            <w:r>
              <w:lastRenderedPageBreak/>
              <w:t>Nhập “Nguyen” vào placeholder FirstName</w:t>
            </w:r>
          </w:p>
          <w:p w14:paraId="1BEC05EA" w14:textId="1C8A4029" w:rsidR="00106B8F" w:rsidRDefault="00106B8F" w:rsidP="00327A82">
            <w:pPr>
              <w:pStyle w:val="ListParagraph"/>
              <w:numPr>
                <w:ilvl w:val="0"/>
                <w:numId w:val="21"/>
              </w:numPr>
              <w:jc w:val="left"/>
            </w:pPr>
            <w:r>
              <w:t xml:space="preserve">Nhập “Van </w:t>
            </w:r>
            <w:r w:rsidR="00C7453A">
              <w:t>C</w:t>
            </w:r>
            <w:r>
              <w:t>” vào placeholder Surname</w:t>
            </w:r>
          </w:p>
          <w:p w14:paraId="48ABABBD" w14:textId="0F859A44" w:rsidR="00106B8F" w:rsidRDefault="00106B8F" w:rsidP="00327A82">
            <w:pPr>
              <w:pStyle w:val="ListParagraph"/>
              <w:numPr>
                <w:ilvl w:val="0"/>
                <w:numId w:val="21"/>
              </w:numPr>
              <w:jc w:val="left"/>
            </w:pPr>
            <w:r>
              <w:t>Nhập “</w:t>
            </w:r>
            <w:r w:rsidR="00177825" w:rsidRPr="00177825">
              <w:t>0917282271</w:t>
            </w:r>
            <w:r>
              <w:t>” vào placeholder Phone</w:t>
            </w:r>
          </w:p>
          <w:p w14:paraId="7CE8414E" w14:textId="2D43C23E" w:rsidR="00106B8F" w:rsidRDefault="00106B8F" w:rsidP="00327A82">
            <w:pPr>
              <w:pStyle w:val="ListParagraph"/>
              <w:numPr>
                <w:ilvl w:val="0"/>
                <w:numId w:val="21"/>
              </w:numPr>
              <w:jc w:val="left"/>
            </w:pPr>
            <w:r>
              <w:t>Nhập “</w:t>
            </w:r>
            <w:r w:rsidRPr="00351D38">
              <w:t>nguyenvan</w:t>
            </w:r>
            <w:r w:rsidR="00177825">
              <w:t>c</w:t>
            </w:r>
            <w:r w:rsidRPr="00351D38">
              <w:t>@gmail.com</w:t>
            </w:r>
            <w:r>
              <w:t>” vào placeholder Email</w:t>
            </w:r>
          </w:p>
          <w:p w14:paraId="751E50C2" w14:textId="77777777" w:rsidR="00106B8F" w:rsidRDefault="00106B8F" w:rsidP="00327A82">
            <w:pPr>
              <w:pStyle w:val="ListParagraph"/>
              <w:numPr>
                <w:ilvl w:val="0"/>
                <w:numId w:val="21"/>
              </w:numPr>
              <w:jc w:val="left"/>
            </w:pPr>
            <w:r>
              <w:t>Nhấn nút “Save”</w:t>
            </w:r>
          </w:p>
        </w:tc>
        <w:tc>
          <w:tcPr>
            <w:tcW w:w="1800" w:type="dxa"/>
          </w:tcPr>
          <w:p w14:paraId="270D1365" w14:textId="77777777" w:rsidR="00106B8F" w:rsidRDefault="00106B8F" w:rsidP="0000565E">
            <w:pPr>
              <w:jc w:val="left"/>
            </w:pPr>
            <w:r>
              <w:lastRenderedPageBreak/>
              <w:t>Tạo liên hệ mới thành công</w:t>
            </w:r>
          </w:p>
        </w:tc>
        <w:tc>
          <w:tcPr>
            <w:tcW w:w="1530" w:type="dxa"/>
          </w:tcPr>
          <w:p w14:paraId="3BADD957" w14:textId="77777777" w:rsidR="00106B8F" w:rsidRDefault="00106B8F" w:rsidP="0000565E">
            <w:pPr>
              <w:jc w:val="left"/>
            </w:pPr>
            <w:r>
              <w:t>Tạo liên hệ mới thành công</w:t>
            </w:r>
          </w:p>
        </w:tc>
        <w:tc>
          <w:tcPr>
            <w:tcW w:w="900" w:type="dxa"/>
          </w:tcPr>
          <w:p w14:paraId="1777BBAB" w14:textId="77777777" w:rsidR="00106B8F" w:rsidRDefault="00106B8F" w:rsidP="0000565E">
            <w:r>
              <w:t>Thành công</w:t>
            </w:r>
          </w:p>
        </w:tc>
      </w:tr>
      <w:tr w:rsidR="00106B8F" w14:paraId="630C63D9" w14:textId="77777777" w:rsidTr="007E2021">
        <w:tc>
          <w:tcPr>
            <w:tcW w:w="492" w:type="dxa"/>
          </w:tcPr>
          <w:p w14:paraId="23D40D74" w14:textId="22387A6F" w:rsidR="00106B8F" w:rsidRDefault="002111DA" w:rsidP="0000565E">
            <w:pPr>
              <w:jc w:val="left"/>
            </w:pPr>
            <w:r>
              <w:t>3</w:t>
            </w:r>
          </w:p>
        </w:tc>
        <w:tc>
          <w:tcPr>
            <w:tcW w:w="1578" w:type="dxa"/>
          </w:tcPr>
          <w:p w14:paraId="1914CEC5" w14:textId="77777777" w:rsidR="00106B8F" w:rsidRDefault="00106B8F" w:rsidP="0000565E">
            <w:pPr>
              <w:jc w:val="left"/>
            </w:pPr>
            <w:r>
              <w:t>Thêm một liên hệ mới</w:t>
            </w:r>
          </w:p>
        </w:tc>
        <w:tc>
          <w:tcPr>
            <w:tcW w:w="4770" w:type="dxa"/>
          </w:tcPr>
          <w:p w14:paraId="4E4D14D0" w14:textId="77777777" w:rsidR="00106B8F" w:rsidRDefault="00106B8F" w:rsidP="00327A82">
            <w:pPr>
              <w:pStyle w:val="ListParagraph"/>
              <w:numPr>
                <w:ilvl w:val="0"/>
                <w:numId w:val="22"/>
              </w:numPr>
              <w:jc w:val="left"/>
            </w:pPr>
            <w:r>
              <w:t>Nhấn vào mục Contacts</w:t>
            </w:r>
          </w:p>
          <w:p w14:paraId="7E2440B5" w14:textId="77777777" w:rsidR="00106B8F" w:rsidRDefault="00106B8F" w:rsidP="00327A82">
            <w:pPr>
              <w:pStyle w:val="ListParagraph"/>
              <w:numPr>
                <w:ilvl w:val="0"/>
                <w:numId w:val="22"/>
              </w:numPr>
              <w:jc w:val="left"/>
            </w:pPr>
            <w:r>
              <w:t>Nhấn vào nút “+” để thêm liên hệ mới</w:t>
            </w:r>
          </w:p>
          <w:p w14:paraId="4FD35517" w14:textId="77777777" w:rsidR="00106B8F" w:rsidRDefault="00106B8F" w:rsidP="00327A82">
            <w:pPr>
              <w:pStyle w:val="ListParagraph"/>
              <w:numPr>
                <w:ilvl w:val="0"/>
                <w:numId w:val="22"/>
              </w:numPr>
              <w:jc w:val="left"/>
            </w:pPr>
            <w:r>
              <w:t>Nhập “Nguyen” vào placeholder FirstName</w:t>
            </w:r>
          </w:p>
          <w:p w14:paraId="79743E93" w14:textId="72EC7C6D" w:rsidR="00106B8F" w:rsidRDefault="00106B8F" w:rsidP="00327A82">
            <w:pPr>
              <w:pStyle w:val="ListParagraph"/>
              <w:numPr>
                <w:ilvl w:val="0"/>
                <w:numId w:val="22"/>
              </w:numPr>
              <w:jc w:val="left"/>
            </w:pPr>
            <w:r>
              <w:t xml:space="preserve">Nhập “Van </w:t>
            </w:r>
            <w:r w:rsidR="002111DA">
              <w:t>E</w:t>
            </w:r>
            <w:r>
              <w:t>” vào placeholder Surname</w:t>
            </w:r>
          </w:p>
          <w:p w14:paraId="7B918AD4" w14:textId="4F9D297A" w:rsidR="00106B8F" w:rsidRDefault="00106B8F" w:rsidP="00327A82">
            <w:pPr>
              <w:pStyle w:val="ListParagraph"/>
              <w:numPr>
                <w:ilvl w:val="0"/>
                <w:numId w:val="22"/>
              </w:numPr>
              <w:jc w:val="left"/>
            </w:pPr>
            <w:r>
              <w:t>Nhập “</w:t>
            </w:r>
            <w:r w:rsidR="00237D52" w:rsidRPr="00237D52">
              <w:t>0981694545</w:t>
            </w:r>
            <w:r>
              <w:t>” vào placeholder Phone</w:t>
            </w:r>
          </w:p>
          <w:p w14:paraId="1987E9EB" w14:textId="3734E941" w:rsidR="00106B8F" w:rsidRDefault="00106B8F" w:rsidP="00327A82">
            <w:pPr>
              <w:pStyle w:val="ListParagraph"/>
              <w:numPr>
                <w:ilvl w:val="0"/>
                <w:numId w:val="22"/>
              </w:numPr>
              <w:jc w:val="left"/>
            </w:pPr>
            <w:r>
              <w:t>Nhập “</w:t>
            </w:r>
            <w:r w:rsidRPr="00351D38">
              <w:t>nguyenvan</w:t>
            </w:r>
            <w:r w:rsidR="00237D52">
              <w:t>e</w:t>
            </w:r>
            <w:r w:rsidRPr="00351D38">
              <w:t>@gmail.com</w:t>
            </w:r>
            <w:r>
              <w:t>” vào placeholder Email</w:t>
            </w:r>
          </w:p>
          <w:p w14:paraId="0E259C70" w14:textId="77777777" w:rsidR="00106B8F" w:rsidRDefault="00106B8F" w:rsidP="00327A82">
            <w:pPr>
              <w:pStyle w:val="ListParagraph"/>
              <w:numPr>
                <w:ilvl w:val="0"/>
                <w:numId w:val="22"/>
              </w:numPr>
              <w:jc w:val="left"/>
            </w:pPr>
            <w:r>
              <w:t>Nhấn nút “Save”</w:t>
            </w:r>
          </w:p>
        </w:tc>
        <w:tc>
          <w:tcPr>
            <w:tcW w:w="1800" w:type="dxa"/>
          </w:tcPr>
          <w:p w14:paraId="53EF33C7" w14:textId="77777777" w:rsidR="00106B8F" w:rsidRDefault="00106B8F" w:rsidP="0000565E">
            <w:pPr>
              <w:jc w:val="left"/>
            </w:pPr>
            <w:r>
              <w:t>Tạo liên hệ mới thành công</w:t>
            </w:r>
          </w:p>
        </w:tc>
        <w:tc>
          <w:tcPr>
            <w:tcW w:w="1530" w:type="dxa"/>
          </w:tcPr>
          <w:p w14:paraId="1AA230E3" w14:textId="77777777" w:rsidR="00106B8F" w:rsidRDefault="00106B8F" w:rsidP="0000565E">
            <w:pPr>
              <w:jc w:val="left"/>
            </w:pPr>
            <w:r>
              <w:t>Tạo liên hệ mới thành công</w:t>
            </w:r>
          </w:p>
        </w:tc>
        <w:tc>
          <w:tcPr>
            <w:tcW w:w="900" w:type="dxa"/>
          </w:tcPr>
          <w:p w14:paraId="5B3A34E7" w14:textId="77777777" w:rsidR="00106B8F" w:rsidRDefault="00106B8F" w:rsidP="0000565E">
            <w:r>
              <w:t>Thành công</w:t>
            </w:r>
          </w:p>
        </w:tc>
      </w:tr>
      <w:tr w:rsidR="00106B8F" w14:paraId="6CC02F3F" w14:textId="77777777" w:rsidTr="007E2021">
        <w:tc>
          <w:tcPr>
            <w:tcW w:w="492" w:type="dxa"/>
          </w:tcPr>
          <w:p w14:paraId="450BD9E3" w14:textId="26CA2D25" w:rsidR="00106B8F" w:rsidRDefault="0086407B" w:rsidP="0000565E">
            <w:pPr>
              <w:jc w:val="left"/>
            </w:pPr>
            <w:r>
              <w:t>4</w:t>
            </w:r>
          </w:p>
        </w:tc>
        <w:tc>
          <w:tcPr>
            <w:tcW w:w="1578" w:type="dxa"/>
          </w:tcPr>
          <w:p w14:paraId="72B2A5AA" w14:textId="77777777" w:rsidR="00106B8F" w:rsidRDefault="00106B8F" w:rsidP="0000565E">
            <w:pPr>
              <w:jc w:val="left"/>
            </w:pPr>
            <w:r>
              <w:t>Thêm một liên hệ mới</w:t>
            </w:r>
          </w:p>
        </w:tc>
        <w:tc>
          <w:tcPr>
            <w:tcW w:w="4770" w:type="dxa"/>
          </w:tcPr>
          <w:p w14:paraId="4A8A608B" w14:textId="77777777" w:rsidR="00106B8F" w:rsidRDefault="00106B8F" w:rsidP="00327A82">
            <w:pPr>
              <w:pStyle w:val="ListParagraph"/>
              <w:numPr>
                <w:ilvl w:val="0"/>
                <w:numId w:val="23"/>
              </w:numPr>
              <w:jc w:val="left"/>
            </w:pPr>
            <w:r>
              <w:t>Nhấn vào mục Contacts</w:t>
            </w:r>
          </w:p>
          <w:p w14:paraId="39A6A304" w14:textId="77777777" w:rsidR="00106B8F" w:rsidRDefault="00106B8F" w:rsidP="00327A82">
            <w:pPr>
              <w:pStyle w:val="ListParagraph"/>
              <w:numPr>
                <w:ilvl w:val="0"/>
                <w:numId w:val="23"/>
              </w:numPr>
              <w:jc w:val="left"/>
            </w:pPr>
            <w:r>
              <w:t>Nhấn vào nút “+” để thêm liên hệ mới</w:t>
            </w:r>
          </w:p>
          <w:p w14:paraId="48C8A738" w14:textId="77777777" w:rsidR="00106B8F" w:rsidRDefault="00106B8F" w:rsidP="00327A82">
            <w:pPr>
              <w:pStyle w:val="ListParagraph"/>
              <w:numPr>
                <w:ilvl w:val="0"/>
                <w:numId w:val="23"/>
              </w:numPr>
              <w:jc w:val="left"/>
            </w:pPr>
            <w:r>
              <w:t>Nhập “Nguyen” vào placeholder FirstName</w:t>
            </w:r>
          </w:p>
          <w:p w14:paraId="54C3F638" w14:textId="0B1C4D86" w:rsidR="00106B8F" w:rsidRDefault="00106B8F" w:rsidP="00327A82">
            <w:pPr>
              <w:pStyle w:val="ListParagraph"/>
              <w:numPr>
                <w:ilvl w:val="0"/>
                <w:numId w:val="23"/>
              </w:numPr>
              <w:jc w:val="left"/>
            </w:pPr>
            <w:r>
              <w:lastRenderedPageBreak/>
              <w:t xml:space="preserve">Nhập “Van </w:t>
            </w:r>
            <w:r w:rsidR="00237D52">
              <w:t>F</w:t>
            </w:r>
            <w:r>
              <w:t>” vào placeholder Surname</w:t>
            </w:r>
          </w:p>
          <w:p w14:paraId="7CC9AB3D" w14:textId="5214CCE0" w:rsidR="00106B8F" w:rsidRDefault="00106B8F" w:rsidP="00327A82">
            <w:pPr>
              <w:pStyle w:val="ListParagraph"/>
              <w:numPr>
                <w:ilvl w:val="0"/>
                <w:numId w:val="23"/>
              </w:numPr>
              <w:jc w:val="left"/>
            </w:pPr>
            <w:r>
              <w:t>Nhập “</w:t>
            </w:r>
            <w:r w:rsidR="00F94B0F" w:rsidRPr="00F94B0F">
              <w:t>0980464017</w:t>
            </w:r>
            <w:r>
              <w:t>” vào placeholder Phone</w:t>
            </w:r>
          </w:p>
          <w:p w14:paraId="5FBB4EC0" w14:textId="6DE98780" w:rsidR="00106B8F" w:rsidRDefault="00106B8F" w:rsidP="00327A82">
            <w:pPr>
              <w:pStyle w:val="ListParagraph"/>
              <w:numPr>
                <w:ilvl w:val="0"/>
                <w:numId w:val="23"/>
              </w:numPr>
              <w:jc w:val="left"/>
            </w:pPr>
            <w:r>
              <w:t>Nhập “</w:t>
            </w:r>
            <w:r w:rsidRPr="00351D38">
              <w:t>nguyenvan</w:t>
            </w:r>
            <w:r w:rsidR="0086407B">
              <w:t>f</w:t>
            </w:r>
            <w:r w:rsidRPr="00351D38">
              <w:t>@gmail.com</w:t>
            </w:r>
            <w:r>
              <w:t>” vào placeholder Email</w:t>
            </w:r>
          </w:p>
          <w:p w14:paraId="2FC904E0" w14:textId="77777777" w:rsidR="00106B8F" w:rsidRDefault="00106B8F" w:rsidP="00327A82">
            <w:pPr>
              <w:pStyle w:val="ListParagraph"/>
              <w:numPr>
                <w:ilvl w:val="0"/>
                <w:numId w:val="23"/>
              </w:numPr>
              <w:jc w:val="left"/>
            </w:pPr>
            <w:r>
              <w:t>Nhấn nút “Save”</w:t>
            </w:r>
          </w:p>
        </w:tc>
        <w:tc>
          <w:tcPr>
            <w:tcW w:w="1800" w:type="dxa"/>
          </w:tcPr>
          <w:p w14:paraId="4DCCD925" w14:textId="77777777" w:rsidR="00106B8F" w:rsidRDefault="00106B8F" w:rsidP="0000565E">
            <w:pPr>
              <w:jc w:val="left"/>
            </w:pPr>
            <w:r>
              <w:lastRenderedPageBreak/>
              <w:t>Tạo liên hệ mới thành công</w:t>
            </w:r>
          </w:p>
        </w:tc>
        <w:tc>
          <w:tcPr>
            <w:tcW w:w="1530" w:type="dxa"/>
          </w:tcPr>
          <w:p w14:paraId="46B33D21" w14:textId="77777777" w:rsidR="00106B8F" w:rsidRDefault="00106B8F" w:rsidP="0000565E">
            <w:pPr>
              <w:jc w:val="left"/>
            </w:pPr>
            <w:r>
              <w:t>Tạo liên hệ mới thành công</w:t>
            </w:r>
          </w:p>
        </w:tc>
        <w:tc>
          <w:tcPr>
            <w:tcW w:w="900" w:type="dxa"/>
          </w:tcPr>
          <w:p w14:paraId="653CE8E9" w14:textId="77777777" w:rsidR="00106B8F" w:rsidRDefault="00106B8F" w:rsidP="0000565E">
            <w:r>
              <w:t>Thành công</w:t>
            </w:r>
          </w:p>
        </w:tc>
      </w:tr>
      <w:tr w:rsidR="00106B8F" w14:paraId="7FB26603" w14:textId="77777777" w:rsidTr="007E2021">
        <w:tc>
          <w:tcPr>
            <w:tcW w:w="492" w:type="dxa"/>
          </w:tcPr>
          <w:p w14:paraId="6631B097" w14:textId="74285F71" w:rsidR="00106B8F" w:rsidRDefault="0086407B" w:rsidP="0000565E">
            <w:pPr>
              <w:jc w:val="left"/>
            </w:pPr>
            <w:r>
              <w:t>5</w:t>
            </w:r>
          </w:p>
        </w:tc>
        <w:tc>
          <w:tcPr>
            <w:tcW w:w="1578" w:type="dxa"/>
          </w:tcPr>
          <w:p w14:paraId="1B507AE2" w14:textId="77777777" w:rsidR="00106B8F" w:rsidRDefault="00106B8F" w:rsidP="0000565E">
            <w:pPr>
              <w:jc w:val="left"/>
            </w:pPr>
            <w:r>
              <w:t>Thêm một liên hệ mới</w:t>
            </w:r>
          </w:p>
        </w:tc>
        <w:tc>
          <w:tcPr>
            <w:tcW w:w="4770" w:type="dxa"/>
          </w:tcPr>
          <w:p w14:paraId="7986E466" w14:textId="77777777" w:rsidR="00106B8F" w:rsidRDefault="00106B8F" w:rsidP="00327A82">
            <w:pPr>
              <w:pStyle w:val="ListParagraph"/>
              <w:numPr>
                <w:ilvl w:val="0"/>
                <w:numId w:val="24"/>
              </w:numPr>
              <w:jc w:val="left"/>
            </w:pPr>
            <w:r>
              <w:t>Nhấn vào mục Contacts</w:t>
            </w:r>
          </w:p>
          <w:p w14:paraId="46F51504" w14:textId="77777777" w:rsidR="00106B8F" w:rsidRDefault="00106B8F" w:rsidP="00327A82">
            <w:pPr>
              <w:pStyle w:val="ListParagraph"/>
              <w:numPr>
                <w:ilvl w:val="0"/>
                <w:numId w:val="24"/>
              </w:numPr>
              <w:jc w:val="left"/>
            </w:pPr>
            <w:r>
              <w:t>Nhấn vào nút “+” để thêm liên hệ mới</w:t>
            </w:r>
          </w:p>
          <w:p w14:paraId="43340CF3" w14:textId="77777777" w:rsidR="00106B8F" w:rsidRDefault="00106B8F" w:rsidP="00327A82">
            <w:pPr>
              <w:pStyle w:val="ListParagraph"/>
              <w:numPr>
                <w:ilvl w:val="0"/>
                <w:numId w:val="24"/>
              </w:numPr>
              <w:jc w:val="left"/>
            </w:pPr>
            <w:r>
              <w:t>Nhập “Nguyen” vào placeholder FirstName</w:t>
            </w:r>
          </w:p>
          <w:p w14:paraId="3EE19F98" w14:textId="3A892416" w:rsidR="00106B8F" w:rsidRDefault="00106B8F" w:rsidP="00327A82">
            <w:pPr>
              <w:pStyle w:val="ListParagraph"/>
              <w:numPr>
                <w:ilvl w:val="0"/>
                <w:numId w:val="24"/>
              </w:numPr>
              <w:jc w:val="left"/>
            </w:pPr>
            <w:r>
              <w:t xml:space="preserve">Nhập “Van </w:t>
            </w:r>
            <w:r w:rsidR="0086407B">
              <w:t>G</w:t>
            </w:r>
            <w:r>
              <w:t>” vào placeholder Surname</w:t>
            </w:r>
          </w:p>
          <w:p w14:paraId="70B45179" w14:textId="6C0909FD" w:rsidR="00106B8F" w:rsidRDefault="00106B8F" w:rsidP="00327A82">
            <w:pPr>
              <w:pStyle w:val="ListParagraph"/>
              <w:numPr>
                <w:ilvl w:val="0"/>
                <w:numId w:val="24"/>
              </w:numPr>
              <w:jc w:val="left"/>
            </w:pPr>
            <w:r>
              <w:t>Nhập “</w:t>
            </w:r>
            <w:r w:rsidR="00FF133F" w:rsidRPr="00FF133F">
              <w:t>0987084174</w:t>
            </w:r>
            <w:r>
              <w:t>” vào placeholder Phone</w:t>
            </w:r>
          </w:p>
          <w:p w14:paraId="50A68531" w14:textId="3D6E86DF" w:rsidR="00106B8F" w:rsidRDefault="00106B8F" w:rsidP="00327A82">
            <w:pPr>
              <w:pStyle w:val="ListParagraph"/>
              <w:numPr>
                <w:ilvl w:val="0"/>
                <w:numId w:val="24"/>
              </w:numPr>
              <w:jc w:val="left"/>
            </w:pPr>
            <w:r>
              <w:t>Nhập “</w:t>
            </w:r>
            <w:r w:rsidRPr="00351D38">
              <w:t>nguyenvan</w:t>
            </w:r>
            <w:r w:rsidR="00FF133F">
              <w:t>g</w:t>
            </w:r>
            <w:r w:rsidRPr="00351D38">
              <w:t>@gmail.com</w:t>
            </w:r>
            <w:r>
              <w:t>” vào placeholder Email</w:t>
            </w:r>
          </w:p>
          <w:p w14:paraId="1F509AEB" w14:textId="77777777" w:rsidR="00106B8F" w:rsidRDefault="00106B8F" w:rsidP="00327A82">
            <w:pPr>
              <w:pStyle w:val="ListParagraph"/>
              <w:numPr>
                <w:ilvl w:val="0"/>
                <w:numId w:val="24"/>
              </w:numPr>
              <w:jc w:val="left"/>
            </w:pPr>
            <w:r>
              <w:t>Nhấn nút “Save”</w:t>
            </w:r>
          </w:p>
        </w:tc>
        <w:tc>
          <w:tcPr>
            <w:tcW w:w="1800" w:type="dxa"/>
          </w:tcPr>
          <w:p w14:paraId="7253F558" w14:textId="77777777" w:rsidR="00106B8F" w:rsidRDefault="00106B8F" w:rsidP="0000565E">
            <w:pPr>
              <w:jc w:val="left"/>
            </w:pPr>
            <w:r>
              <w:t>Tạo liên hệ mới thành công</w:t>
            </w:r>
          </w:p>
        </w:tc>
        <w:tc>
          <w:tcPr>
            <w:tcW w:w="1530" w:type="dxa"/>
          </w:tcPr>
          <w:p w14:paraId="19F83838" w14:textId="77777777" w:rsidR="00106B8F" w:rsidRDefault="00106B8F" w:rsidP="0000565E">
            <w:pPr>
              <w:jc w:val="left"/>
            </w:pPr>
            <w:r>
              <w:t>Tạo liên hệ mới thành công</w:t>
            </w:r>
          </w:p>
        </w:tc>
        <w:tc>
          <w:tcPr>
            <w:tcW w:w="900" w:type="dxa"/>
          </w:tcPr>
          <w:p w14:paraId="62916A93" w14:textId="77777777" w:rsidR="00106B8F" w:rsidRDefault="00106B8F" w:rsidP="0000565E">
            <w:r>
              <w:t>Thành công</w:t>
            </w:r>
          </w:p>
        </w:tc>
      </w:tr>
      <w:tr w:rsidR="00106B8F" w14:paraId="60031A19" w14:textId="77777777" w:rsidTr="007E2021">
        <w:tc>
          <w:tcPr>
            <w:tcW w:w="492" w:type="dxa"/>
          </w:tcPr>
          <w:p w14:paraId="1BC1AD4F" w14:textId="17C55C5D" w:rsidR="00106B8F" w:rsidRDefault="00B67EBA" w:rsidP="0000565E">
            <w:pPr>
              <w:jc w:val="left"/>
            </w:pPr>
            <w:r>
              <w:t>6</w:t>
            </w:r>
          </w:p>
        </w:tc>
        <w:tc>
          <w:tcPr>
            <w:tcW w:w="1578" w:type="dxa"/>
          </w:tcPr>
          <w:p w14:paraId="702269D7" w14:textId="77777777" w:rsidR="00106B8F" w:rsidRDefault="00106B8F" w:rsidP="0000565E">
            <w:pPr>
              <w:jc w:val="left"/>
            </w:pPr>
            <w:r>
              <w:t>Thêm một liên hệ mới</w:t>
            </w:r>
          </w:p>
        </w:tc>
        <w:tc>
          <w:tcPr>
            <w:tcW w:w="4770" w:type="dxa"/>
          </w:tcPr>
          <w:p w14:paraId="73435B82" w14:textId="77777777" w:rsidR="00106B8F" w:rsidRDefault="00106B8F" w:rsidP="00327A82">
            <w:pPr>
              <w:pStyle w:val="ListParagraph"/>
              <w:numPr>
                <w:ilvl w:val="0"/>
                <w:numId w:val="25"/>
              </w:numPr>
              <w:jc w:val="left"/>
            </w:pPr>
            <w:r>
              <w:t>Nhấn vào mục Contacts</w:t>
            </w:r>
          </w:p>
          <w:p w14:paraId="7A1A748C" w14:textId="77777777" w:rsidR="00106B8F" w:rsidRDefault="00106B8F" w:rsidP="00327A82">
            <w:pPr>
              <w:pStyle w:val="ListParagraph"/>
              <w:numPr>
                <w:ilvl w:val="0"/>
                <w:numId w:val="25"/>
              </w:numPr>
              <w:jc w:val="left"/>
            </w:pPr>
            <w:r>
              <w:t>Nhấn vào nút “+” để thêm liên hệ mới</w:t>
            </w:r>
          </w:p>
          <w:p w14:paraId="63F61578" w14:textId="77777777" w:rsidR="00106B8F" w:rsidRDefault="00106B8F" w:rsidP="00327A82">
            <w:pPr>
              <w:pStyle w:val="ListParagraph"/>
              <w:numPr>
                <w:ilvl w:val="0"/>
                <w:numId w:val="25"/>
              </w:numPr>
              <w:jc w:val="left"/>
            </w:pPr>
            <w:r>
              <w:t>Nhập “Nguyen” vào placeholder FirstName</w:t>
            </w:r>
          </w:p>
          <w:p w14:paraId="72A28B1C" w14:textId="697FED4F" w:rsidR="00106B8F" w:rsidRDefault="00106B8F" w:rsidP="00327A82">
            <w:pPr>
              <w:pStyle w:val="ListParagraph"/>
              <w:numPr>
                <w:ilvl w:val="0"/>
                <w:numId w:val="25"/>
              </w:numPr>
              <w:jc w:val="left"/>
            </w:pPr>
            <w:r>
              <w:t xml:space="preserve">Nhập “Van </w:t>
            </w:r>
            <w:r w:rsidR="00232AD5">
              <w:t>h</w:t>
            </w:r>
            <w:r>
              <w:t>” vào placeholder Surname</w:t>
            </w:r>
          </w:p>
          <w:p w14:paraId="60BFAE4D" w14:textId="5BE6157A" w:rsidR="00106B8F" w:rsidRDefault="00106B8F" w:rsidP="00327A82">
            <w:pPr>
              <w:pStyle w:val="ListParagraph"/>
              <w:numPr>
                <w:ilvl w:val="0"/>
                <w:numId w:val="25"/>
              </w:numPr>
              <w:jc w:val="left"/>
            </w:pPr>
            <w:r>
              <w:lastRenderedPageBreak/>
              <w:t>Nhập “</w:t>
            </w:r>
            <w:r w:rsidR="00B67EBA" w:rsidRPr="00B67EBA">
              <w:t>0924362593</w:t>
            </w:r>
            <w:r>
              <w:t>” vào placeholder Phone</w:t>
            </w:r>
          </w:p>
          <w:p w14:paraId="348EA700" w14:textId="46DA7371" w:rsidR="00106B8F" w:rsidRDefault="00106B8F" w:rsidP="00327A82">
            <w:pPr>
              <w:pStyle w:val="ListParagraph"/>
              <w:numPr>
                <w:ilvl w:val="0"/>
                <w:numId w:val="25"/>
              </w:numPr>
              <w:jc w:val="left"/>
            </w:pPr>
            <w:r>
              <w:t>Nhập “</w:t>
            </w:r>
            <w:r w:rsidRPr="00351D38">
              <w:t>nguyenvan</w:t>
            </w:r>
            <w:r w:rsidR="00B67EBA">
              <w:t>f</w:t>
            </w:r>
            <w:r w:rsidRPr="00351D38">
              <w:t>@gmail.com</w:t>
            </w:r>
            <w:r>
              <w:t>” vào placeholder Email</w:t>
            </w:r>
          </w:p>
          <w:p w14:paraId="5FA97B79" w14:textId="77777777" w:rsidR="00106B8F" w:rsidRDefault="00106B8F" w:rsidP="00327A82">
            <w:pPr>
              <w:pStyle w:val="ListParagraph"/>
              <w:numPr>
                <w:ilvl w:val="0"/>
                <w:numId w:val="25"/>
              </w:numPr>
              <w:jc w:val="left"/>
            </w:pPr>
            <w:r>
              <w:t>Nhấn nút “Save”</w:t>
            </w:r>
          </w:p>
        </w:tc>
        <w:tc>
          <w:tcPr>
            <w:tcW w:w="1800" w:type="dxa"/>
          </w:tcPr>
          <w:p w14:paraId="03F2ADF2" w14:textId="77777777" w:rsidR="00106B8F" w:rsidRDefault="00106B8F" w:rsidP="0000565E">
            <w:pPr>
              <w:jc w:val="left"/>
            </w:pPr>
            <w:r>
              <w:lastRenderedPageBreak/>
              <w:t>Tạo liên hệ mới thành công</w:t>
            </w:r>
          </w:p>
        </w:tc>
        <w:tc>
          <w:tcPr>
            <w:tcW w:w="1530" w:type="dxa"/>
          </w:tcPr>
          <w:p w14:paraId="1007E05A" w14:textId="77777777" w:rsidR="00106B8F" w:rsidRDefault="00106B8F" w:rsidP="0000565E">
            <w:pPr>
              <w:jc w:val="left"/>
            </w:pPr>
            <w:r>
              <w:t>Tạo liên hệ mới thành công</w:t>
            </w:r>
          </w:p>
        </w:tc>
        <w:tc>
          <w:tcPr>
            <w:tcW w:w="900" w:type="dxa"/>
          </w:tcPr>
          <w:p w14:paraId="1936A275" w14:textId="77777777" w:rsidR="00106B8F" w:rsidRDefault="00106B8F" w:rsidP="0000565E">
            <w:r>
              <w:t>Thành công</w:t>
            </w:r>
          </w:p>
        </w:tc>
      </w:tr>
      <w:tr w:rsidR="00106B8F" w14:paraId="6C476D45" w14:textId="77777777" w:rsidTr="007E2021">
        <w:tc>
          <w:tcPr>
            <w:tcW w:w="492" w:type="dxa"/>
          </w:tcPr>
          <w:p w14:paraId="7FAEE54F" w14:textId="6B5B890F" w:rsidR="00106B8F" w:rsidRDefault="00B67EBA" w:rsidP="0000565E">
            <w:pPr>
              <w:jc w:val="left"/>
            </w:pPr>
            <w:r>
              <w:t>7</w:t>
            </w:r>
          </w:p>
        </w:tc>
        <w:tc>
          <w:tcPr>
            <w:tcW w:w="1578" w:type="dxa"/>
          </w:tcPr>
          <w:p w14:paraId="73A0128A" w14:textId="77777777" w:rsidR="00106B8F" w:rsidRDefault="00106B8F" w:rsidP="0000565E">
            <w:pPr>
              <w:jc w:val="left"/>
            </w:pPr>
            <w:r>
              <w:t>Thêm một liên hệ mới</w:t>
            </w:r>
          </w:p>
        </w:tc>
        <w:tc>
          <w:tcPr>
            <w:tcW w:w="4770" w:type="dxa"/>
          </w:tcPr>
          <w:p w14:paraId="5EF4284D" w14:textId="77777777" w:rsidR="00106B8F" w:rsidRDefault="00106B8F" w:rsidP="00327A82">
            <w:pPr>
              <w:pStyle w:val="ListParagraph"/>
              <w:numPr>
                <w:ilvl w:val="0"/>
                <w:numId w:val="26"/>
              </w:numPr>
              <w:jc w:val="left"/>
            </w:pPr>
            <w:r>
              <w:t>Nhấn vào mục Contacts</w:t>
            </w:r>
          </w:p>
          <w:p w14:paraId="57BAE8AA" w14:textId="77777777" w:rsidR="00106B8F" w:rsidRDefault="00106B8F" w:rsidP="00327A82">
            <w:pPr>
              <w:pStyle w:val="ListParagraph"/>
              <w:numPr>
                <w:ilvl w:val="0"/>
                <w:numId w:val="26"/>
              </w:numPr>
              <w:jc w:val="left"/>
            </w:pPr>
            <w:r>
              <w:t>Nhấn vào nút “+” để thêm liên hệ mới</w:t>
            </w:r>
          </w:p>
          <w:p w14:paraId="387CA1AB" w14:textId="77777777" w:rsidR="00106B8F" w:rsidRDefault="00106B8F" w:rsidP="00327A82">
            <w:pPr>
              <w:pStyle w:val="ListParagraph"/>
              <w:numPr>
                <w:ilvl w:val="0"/>
                <w:numId w:val="26"/>
              </w:numPr>
              <w:jc w:val="left"/>
            </w:pPr>
            <w:r>
              <w:t>Nhập “Nguyen” vào placeholder FirstName</w:t>
            </w:r>
          </w:p>
          <w:p w14:paraId="2052E3C8" w14:textId="49524950" w:rsidR="00106B8F" w:rsidRDefault="00106B8F" w:rsidP="00327A82">
            <w:pPr>
              <w:pStyle w:val="ListParagraph"/>
              <w:numPr>
                <w:ilvl w:val="0"/>
                <w:numId w:val="26"/>
              </w:numPr>
              <w:jc w:val="left"/>
            </w:pPr>
            <w:r>
              <w:t xml:space="preserve">Nhập “Van </w:t>
            </w:r>
            <w:r w:rsidR="00B67EBA">
              <w:t>I</w:t>
            </w:r>
            <w:r>
              <w:t>” vào placeholder Surname</w:t>
            </w:r>
          </w:p>
          <w:p w14:paraId="26F92E26" w14:textId="54990BFE" w:rsidR="00106B8F" w:rsidRDefault="00106B8F" w:rsidP="00327A82">
            <w:pPr>
              <w:pStyle w:val="ListParagraph"/>
              <w:numPr>
                <w:ilvl w:val="0"/>
                <w:numId w:val="26"/>
              </w:numPr>
              <w:jc w:val="left"/>
            </w:pPr>
            <w:r>
              <w:t>Nhập “</w:t>
            </w:r>
            <w:r w:rsidR="00D22854" w:rsidRPr="00D22854">
              <w:t>0927209318</w:t>
            </w:r>
            <w:r>
              <w:t>” vào placeholder Phone</w:t>
            </w:r>
          </w:p>
          <w:p w14:paraId="406C2E03" w14:textId="4EE4B763" w:rsidR="00106B8F" w:rsidRDefault="00106B8F" w:rsidP="00327A82">
            <w:pPr>
              <w:pStyle w:val="ListParagraph"/>
              <w:numPr>
                <w:ilvl w:val="0"/>
                <w:numId w:val="26"/>
              </w:numPr>
              <w:jc w:val="left"/>
            </w:pPr>
            <w:r>
              <w:t>Nhập “</w:t>
            </w:r>
            <w:r w:rsidRPr="00351D38">
              <w:t>nguyenvan</w:t>
            </w:r>
            <w:r w:rsidR="00327A82">
              <w:t>i</w:t>
            </w:r>
            <w:r w:rsidRPr="00351D38">
              <w:t>@gmail.com</w:t>
            </w:r>
            <w:r>
              <w:t>” vào placeholder Email</w:t>
            </w:r>
          </w:p>
          <w:p w14:paraId="112E0A80" w14:textId="77777777" w:rsidR="00106B8F" w:rsidRDefault="00106B8F" w:rsidP="00327A82">
            <w:pPr>
              <w:pStyle w:val="ListParagraph"/>
              <w:numPr>
                <w:ilvl w:val="0"/>
                <w:numId w:val="26"/>
              </w:numPr>
              <w:jc w:val="left"/>
            </w:pPr>
            <w:r>
              <w:t>Nhấn nút “Save”</w:t>
            </w:r>
          </w:p>
        </w:tc>
        <w:tc>
          <w:tcPr>
            <w:tcW w:w="1800" w:type="dxa"/>
          </w:tcPr>
          <w:p w14:paraId="2E558913" w14:textId="77777777" w:rsidR="00106B8F" w:rsidRDefault="00106B8F" w:rsidP="0000565E">
            <w:pPr>
              <w:jc w:val="left"/>
            </w:pPr>
            <w:r>
              <w:t>Tạo liên hệ mới thành công</w:t>
            </w:r>
          </w:p>
        </w:tc>
        <w:tc>
          <w:tcPr>
            <w:tcW w:w="1530" w:type="dxa"/>
          </w:tcPr>
          <w:p w14:paraId="227856B3" w14:textId="77777777" w:rsidR="00106B8F" w:rsidRDefault="00106B8F" w:rsidP="0000565E">
            <w:pPr>
              <w:jc w:val="left"/>
            </w:pPr>
            <w:r>
              <w:t>Tạo liên hệ mới thành công</w:t>
            </w:r>
          </w:p>
        </w:tc>
        <w:tc>
          <w:tcPr>
            <w:tcW w:w="900" w:type="dxa"/>
          </w:tcPr>
          <w:p w14:paraId="7DA2DEB9" w14:textId="77777777" w:rsidR="00106B8F" w:rsidRDefault="00106B8F" w:rsidP="0000565E">
            <w:r>
              <w:t>Thành công</w:t>
            </w:r>
          </w:p>
        </w:tc>
      </w:tr>
      <w:tr w:rsidR="00106B8F" w14:paraId="30B50AC4" w14:textId="77777777" w:rsidTr="007E2021">
        <w:tc>
          <w:tcPr>
            <w:tcW w:w="492" w:type="dxa"/>
          </w:tcPr>
          <w:p w14:paraId="67910BF7" w14:textId="54C11F85" w:rsidR="00106B8F" w:rsidRDefault="00C90733" w:rsidP="0000565E">
            <w:pPr>
              <w:jc w:val="left"/>
            </w:pPr>
            <w:r>
              <w:t>8</w:t>
            </w:r>
          </w:p>
        </w:tc>
        <w:tc>
          <w:tcPr>
            <w:tcW w:w="1578" w:type="dxa"/>
          </w:tcPr>
          <w:p w14:paraId="4284EE41" w14:textId="77777777" w:rsidR="00106B8F" w:rsidRDefault="00106B8F" w:rsidP="0000565E">
            <w:pPr>
              <w:jc w:val="left"/>
            </w:pPr>
            <w:r>
              <w:t>Thêm một liên hệ mới</w:t>
            </w:r>
          </w:p>
        </w:tc>
        <w:tc>
          <w:tcPr>
            <w:tcW w:w="4770" w:type="dxa"/>
          </w:tcPr>
          <w:p w14:paraId="00B50032" w14:textId="77777777" w:rsidR="00106B8F" w:rsidRDefault="00106B8F" w:rsidP="00327A82">
            <w:pPr>
              <w:pStyle w:val="ListParagraph"/>
              <w:numPr>
                <w:ilvl w:val="0"/>
                <w:numId w:val="27"/>
              </w:numPr>
              <w:jc w:val="left"/>
            </w:pPr>
            <w:r>
              <w:t>Nhấn vào mục Contacts</w:t>
            </w:r>
          </w:p>
          <w:p w14:paraId="3AD523B4" w14:textId="77777777" w:rsidR="00106B8F" w:rsidRDefault="00106B8F" w:rsidP="00327A82">
            <w:pPr>
              <w:pStyle w:val="ListParagraph"/>
              <w:numPr>
                <w:ilvl w:val="0"/>
                <w:numId w:val="27"/>
              </w:numPr>
              <w:jc w:val="left"/>
            </w:pPr>
            <w:r>
              <w:t>Nhấn vào nút “+” để thêm liên hệ mới</w:t>
            </w:r>
          </w:p>
          <w:p w14:paraId="1DC78A4F" w14:textId="77777777" w:rsidR="00106B8F" w:rsidRDefault="00106B8F" w:rsidP="00327A82">
            <w:pPr>
              <w:pStyle w:val="ListParagraph"/>
              <w:numPr>
                <w:ilvl w:val="0"/>
                <w:numId w:val="27"/>
              </w:numPr>
              <w:jc w:val="left"/>
            </w:pPr>
            <w:r>
              <w:t>Nhập “Nguyen” vào placeholder FirstName</w:t>
            </w:r>
          </w:p>
          <w:p w14:paraId="0B11B672" w14:textId="67D9FBE0" w:rsidR="00106B8F" w:rsidRDefault="00106B8F" w:rsidP="00327A82">
            <w:pPr>
              <w:pStyle w:val="ListParagraph"/>
              <w:numPr>
                <w:ilvl w:val="0"/>
                <w:numId w:val="27"/>
              </w:numPr>
              <w:jc w:val="left"/>
            </w:pPr>
            <w:r>
              <w:t xml:space="preserve">Nhập “Van </w:t>
            </w:r>
            <w:r w:rsidR="00327A82">
              <w:t>K</w:t>
            </w:r>
            <w:r>
              <w:t>” vào placeholder Surname</w:t>
            </w:r>
          </w:p>
          <w:p w14:paraId="4190DA4D" w14:textId="3C91C92B" w:rsidR="00106B8F" w:rsidRDefault="00106B8F" w:rsidP="00327A82">
            <w:pPr>
              <w:pStyle w:val="ListParagraph"/>
              <w:numPr>
                <w:ilvl w:val="0"/>
                <w:numId w:val="27"/>
              </w:numPr>
              <w:jc w:val="left"/>
            </w:pPr>
            <w:r>
              <w:t>Nhập “</w:t>
            </w:r>
            <w:r w:rsidR="00A06A80" w:rsidRPr="00A06A80">
              <w:t>0915933115</w:t>
            </w:r>
            <w:r>
              <w:t>” vào placeholder Phone</w:t>
            </w:r>
          </w:p>
          <w:p w14:paraId="6D13A039" w14:textId="0AF6E8AF" w:rsidR="00106B8F" w:rsidRDefault="00106B8F" w:rsidP="00327A82">
            <w:pPr>
              <w:pStyle w:val="ListParagraph"/>
              <w:numPr>
                <w:ilvl w:val="0"/>
                <w:numId w:val="27"/>
              </w:numPr>
              <w:jc w:val="left"/>
            </w:pPr>
            <w:r>
              <w:lastRenderedPageBreak/>
              <w:t>Nhập “</w:t>
            </w:r>
            <w:r w:rsidRPr="00351D38">
              <w:t>nguyenvan</w:t>
            </w:r>
            <w:r w:rsidR="00A06A80">
              <w:t>k</w:t>
            </w:r>
            <w:r w:rsidRPr="00351D38">
              <w:t>@gmail.com</w:t>
            </w:r>
            <w:r>
              <w:t>” vào placeholder Email</w:t>
            </w:r>
          </w:p>
          <w:p w14:paraId="24F6AC43" w14:textId="77777777" w:rsidR="00106B8F" w:rsidRDefault="00106B8F" w:rsidP="00327A82">
            <w:pPr>
              <w:pStyle w:val="ListParagraph"/>
              <w:numPr>
                <w:ilvl w:val="0"/>
                <w:numId w:val="27"/>
              </w:numPr>
              <w:jc w:val="left"/>
            </w:pPr>
            <w:r>
              <w:t>Nhấn nút “Save”</w:t>
            </w:r>
          </w:p>
        </w:tc>
        <w:tc>
          <w:tcPr>
            <w:tcW w:w="1800" w:type="dxa"/>
          </w:tcPr>
          <w:p w14:paraId="263B3C11" w14:textId="77777777" w:rsidR="00106B8F" w:rsidRDefault="00106B8F" w:rsidP="0000565E">
            <w:pPr>
              <w:jc w:val="left"/>
            </w:pPr>
            <w:r>
              <w:lastRenderedPageBreak/>
              <w:t>Tạo liên hệ mới thành công</w:t>
            </w:r>
          </w:p>
        </w:tc>
        <w:tc>
          <w:tcPr>
            <w:tcW w:w="1530" w:type="dxa"/>
          </w:tcPr>
          <w:p w14:paraId="497C14B8" w14:textId="77777777" w:rsidR="00106B8F" w:rsidRDefault="00106B8F" w:rsidP="0000565E">
            <w:pPr>
              <w:jc w:val="left"/>
            </w:pPr>
            <w:r>
              <w:t>Tạo liên hệ mới thành công</w:t>
            </w:r>
          </w:p>
        </w:tc>
        <w:tc>
          <w:tcPr>
            <w:tcW w:w="900" w:type="dxa"/>
          </w:tcPr>
          <w:p w14:paraId="3833A7B1" w14:textId="77777777" w:rsidR="00106B8F" w:rsidRDefault="00106B8F" w:rsidP="0000565E">
            <w:r>
              <w:t>Thành công</w:t>
            </w:r>
          </w:p>
        </w:tc>
      </w:tr>
      <w:tr w:rsidR="00106B8F" w14:paraId="0793D728" w14:textId="77777777" w:rsidTr="007E2021">
        <w:tc>
          <w:tcPr>
            <w:tcW w:w="492" w:type="dxa"/>
          </w:tcPr>
          <w:p w14:paraId="0A071FF9" w14:textId="4B09C075" w:rsidR="00106B8F" w:rsidRDefault="00C90733" w:rsidP="0000565E">
            <w:pPr>
              <w:jc w:val="left"/>
            </w:pPr>
            <w:r>
              <w:t>9</w:t>
            </w:r>
          </w:p>
        </w:tc>
        <w:tc>
          <w:tcPr>
            <w:tcW w:w="1578" w:type="dxa"/>
          </w:tcPr>
          <w:p w14:paraId="4E625C36" w14:textId="77777777" w:rsidR="00106B8F" w:rsidRDefault="00106B8F" w:rsidP="0000565E">
            <w:pPr>
              <w:jc w:val="left"/>
            </w:pPr>
            <w:r>
              <w:t>Thêm một liên hệ mới</w:t>
            </w:r>
          </w:p>
        </w:tc>
        <w:tc>
          <w:tcPr>
            <w:tcW w:w="4770" w:type="dxa"/>
          </w:tcPr>
          <w:p w14:paraId="2E786BC5" w14:textId="77777777" w:rsidR="00106B8F" w:rsidRDefault="00106B8F" w:rsidP="00327A82">
            <w:pPr>
              <w:pStyle w:val="ListParagraph"/>
              <w:numPr>
                <w:ilvl w:val="0"/>
                <w:numId w:val="28"/>
              </w:numPr>
              <w:jc w:val="left"/>
            </w:pPr>
            <w:r>
              <w:t>Nhấn vào mục Contacts</w:t>
            </w:r>
          </w:p>
          <w:p w14:paraId="5CCB2A79" w14:textId="77777777" w:rsidR="00106B8F" w:rsidRDefault="00106B8F" w:rsidP="00327A82">
            <w:pPr>
              <w:pStyle w:val="ListParagraph"/>
              <w:numPr>
                <w:ilvl w:val="0"/>
                <w:numId w:val="28"/>
              </w:numPr>
              <w:jc w:val="left"/>
            </w:pPr>
            <w:r>
              <w:t>Nhấn vào nút “+” để thêm liên hệ mới</w:t>
            </w:r>
          </w:p>
          <w:p w14:paraId="79294FDA" w14:textId="77777777" w:rsidR="00106B8F" w:rsidRDefault="00106B8F" w:rsidP="00327A82">
            <w:pPr>
              <w:pStyle w:val="ListParagraph"/>
              <w:numPr>
                <w:ilvl w:val="0"/>
                <w:numId w:val="28"/>
              </w:numPr>
              <w:jc w:val="left"/>
            </w:pPr>
            <w:r>
              <w:t>Nhập “Nguyen” vào placeholder FirstName</w:t>
            </w:r>
          </w:p>
          <w:p w14:paraId="40E94D9D" w14:textId="3FC97FC3" w:rsidR="00106B8F" w:rsidRDefault="00106B8F" w:rsidP="00327A82">
            <w:pPr>
              <w:pStyle w:val="ListParagraph"/>
              <w:numPr>
                <w:ilvl w:val="0"/>
                <w:numId w:val="28"/>
              </w:numPr>
              <w:jc w:val="left"/>
            </w:pPr>
            <w:r>
              <w:t xml:space="preserve">Nhập “Van </w:t>
            </w:r>
            <w:r w:rsidR="00A06A80">
              <w:t>L</w:t>
            </w:r>
            <w:r>
              <w:t>” vào placeholder Surname</w:t>
            </w:r>
          </w:p>
          <w:p w14:paraId="51535DC5" w14:textId="60BCF111" w:rsidR="00106B8F" w:rsidRDefault="00106B8F" w:rsidP="00327A82">
            <w:pPr>
              <w:pStyle w:val="ListParagraph"/>
              <w:numPr>
                <w:ilvl w:val="0"/>
                <w:numId w:val="28"/>
              </w:numPr>
              <w:jc w:val="left"/>
            </w:pPr>
            <w:r>
              <w:t>Nhập “</w:t>
            </w:r>
            <w:r w:rsidR="00BD0134" w:rsidRPr="00BD0134">
              <w:t>0968312713</w:t>
            </w:r>
            <w:r>
              <w:t>” vào placeholder Phone</w:t>
            </w:r>
          </w:p>
          <w:p w14:paraId="06413153" w14:textId="7CEF9104" w:rsidR="00106B8F" w:rsidRDefault="00106B8F" w:rsidP="00327A82">
            <w:pPr>
              <w:pStyle w:val="ListParagraph"/>
              <w:numPr>
                <w:ilvl w:val="0"/>
                <w:numId w:val="28"/>
              </w:numPr>
              <w:jc w:val="left"/>
            </w:pPr>
            <w:r>
              <w:t>Nhập “</w:t>
            </w:r>
            <w:r w:rsidRPr="00351D38">
              <w:t>nguyenvan</w:t>
            </w:r>
            <w:r w:rsidR="00BD0134">
              <w:t>l</w:t>
            </w:r>
            <w:r w:rsidRPr="00351D38">
              <w:t>@gmail.com</w:t>
            </w:r>
            <w:r>
              <w:t>” vào placeholder Email</w:t>
            </w:r>
          </w:p>
          <w:p w14:paraId="0E0E0011" w14:textId="77777777" w:rsidR="00106B8F" w:rsidRDefault="00106B8F" w:rsidP="00327A82">
            <w:pPr>
              <w:pStyle w:val="ListParagraph"/>
              <w:numPr>
                <w:ilvl w:val="0"/>
                <w:numId w:val="28"/>
              </w:numPr>
              <w:jc w:val="left"/>
            </w:pPr>
            <w:r>
              <w:t>Nhấn nút “Save”</w:t>
            </w:r>
          </w:p>
        </w:tc>
        <w:tc>
          <w:tcPr>
            <w:tcW w:w="1800" w:type="dxa"/>
          </w:tcPr>
          <w:p w14:paraId="4A254785" w14:textId="77777777" w:rsidR="00106B8F" w:rsidRDefault="00106B8F" w:rsidP="0000565E">
            <w:pPr>
              <w:jc w:val="left"/>
            </w:pPr>
            <w:r>
              <w:t>Tạo liên hệ mới thành công</w:t>
            </w:r>
          </w:p>
        </w:tc>
        <w:tc>
          <w:tcPr>
            <w:tcW w:w="1530" w:type="dxa"/>
          </w:tcPr>
          <w:p w14:paraId="13358DC3" w14:textId="77777777" w:rsidR="00106B8F" w:rsidRDefault="00106B8F" w:rsidP="0000565E">
            <w:pPr>
              <w:jc w:val="left"/>
            </w:pPr>
            <w:r>
              <w:t>Tạo liên hệ mới thành công</w:t>
            </w:r>
          </w:p>
        </w:tc>
        <w:tc>
          <w:tcPr>
            <w:tcW w:w="900" w:type="dxa"/>
          </w:tcPr>
          <w:p w14:paraId="088C4085" w14:textId="77777777" w:rsidR="00106B8F" w:rsidRDefault="00106B8F" w:rsidP="0000565E">
            <w:r>
              <w:t>Thành công</w:t>
            </w:r>
          </w:p>
        </w:tc>
      </w:tr>
      <w:tr w:rsidR="00106B8F" w14:paraId="4E630CCF" w14:textId="77777777" w:rsidTr="007E2021">
        <w:tc>
          <w:tcPr>
            <w:tcW w:w="492" w:type="dxa"/>
          </w:tcPr>
          <w:p w14:paraId="3E3E3753" w14:textId="6A70D028" w:rsidR="00106B8F" w:rsidRDefault="00106B8F" w:rsidP="0000565E">
            <w:pPr>
              <w:jc w:val="left"/>
            </w:pPr>
            <w:r>
              <w:t>1</w:t>
            </w:r>
            <w:r w:rsidR="00C90733">
              <w:t>0</w:t>
            </w:r>
          </w:p>
        </w:tc>
        <w:tc>
          <w:tcPr>
            <w:tcW w:w="1578" w:type="dxa"/>
          </w:tcPr>
          <w:p w14:paraId="73DD4AD5" w14:textId="77777777" w:rsidR="00106B8F" w:rsidRDefault="00106B8F" w:rsidP="0000565E">
            <w:pPr>
              <w:jc w:val="left"/>
            </w:pPr>
            <w:r>
              <w:t>Thêm một liên hệ mới</w:t>
            </w:r>
          </w:p>
        </w:tc>
        <w:tc>
          <w:tcPr>
            <w:tcW w:w="4770" w:type="dxa"/>
          </w:tcPr>
          <w:p w14:paraId="0B8CCBDD" w14:textId="77777777" w:rsidR="00106B8F" w:rsidRDefault="00106B8F" w:rsidP="00327A82">
            <w:pPr>
              <w:pStyle w:val="ListParagraph"/>
              <w:numPr>
                <w:ilvl w:val="0"/>
                <w:numId w:val="29"/>
              </w:numPr>
              <w:jc w:val="left"/>
            </w:pPr>
            <w:r>
              <w:t>Nhấn vào mục Contacts</w:t>
            </w:r>
          </w:p>
          <w:p w14:paraId="337581C7" w14:textId="77777777" w:rsidR="00106B8F" w:rsidRDefault="00106B8F" w:rsidP="00327A82">
            <w:pPr>
              <w:pStyle w:val="ListParagraph"/>
              <w:numPr>
                <w:ilvl w:val="0"/>
                <w:numId w:val="29"/>
              </w:numPr>
              <w:jc w:val="left"/>
            </w:pPr>
            <w:r>
              <w:t>Nhấn vào nút “+” để thêm liên hệ mới</w:t>
            </w:r>
          </w:p>
          <w:p w14:paraId="3E007461" w14:textId="77777777" w:rsidR="00106B8F" w:rsidRDefault="00106B8F" w:rsidP="00327A82">
            <w:pPr>
              <w:pStyle w:val="ListParagraph"/>
              <w:numPr>
                <w:ilvl w:val="0"/>
                <w:numId w:val="29"/>
              </w:numPr>
              <w:jc w:val="left"/>
            </w:pPr>
            <w:r>
              <w:t>Nhập “Nguyen” vào placeholder FirstName</w:t>
            </w:r>
          </w:p>
          <w:p w14:paraId="327D72D9" w14:textId="16014EAA" w:rsidR="00106B8F" w:rsidRDefault="00106B8F" w:rsidP="00327A82">
            <w:pPr>
              <w:pStyle w:val="ListParagraph"/>
              <w:numPr>
                <w:ilvl w:val="0"/>
                <w:numId w:val="29"/>
              </w:numPr>
              <w:jc w:val="left"/>
            </w:pPr>
            <w:r>
              <w:t xml:space="preserve">Nhập “Van </w:t>
            </w:r>
            <w:r w:rsidR="00BD0134">
              <w:t>M</w:t>
            </w:r>
            <w:r>
              <w:t>” vào placeholder Surname</w:t>
            </w:r>
          </w:p>
          <w:p w14:paraId="11ABBEDC" w14:textId="7799B550" w:rsidR="00106B8F" w:rsidRDefault="00106B8F" w:rsidP="00327A82">
            <w:pPr>
              <w:pStyle w:val="ListParagraph"/>
              <w:numPr>
                <w:ilvl w:val="0"/>
                <w:numId w:val="29"/>
              </w:numPr>
              <w:jc w:val="left"/>
            </w:pPr>
            <w:r>
              <w:t>Nhập “</w:t>
            </w:r>
            <w:r w:rsidR="00C90733" w:rsidRPr="00C90733">
              <w:t>0943405492</w:t>
            </w:r>
            <w:r>
              <w:t>” vào placeholder Phone</w:t>
            </w:r>
          </w:p>
          <w:p w14:paraId="04C5B11A" w14:textId="12E15B1B" w:rsidR="00106B8F" w:rsidRDefault="00106B8F" w:rsidP="00327A82">
            <w:pPr>
              <w:pStyle w:val="ListParagraph"/>
              <w:numPr>
                <w:ilvl w:val="0"/>
                <w:numId w:val="29"/>
              </w:numPr>
              <w:jc w:val="left"/>
            </w:pPr>
            <w:r>
              <w:t>Nhập “</w:t>
            </w:r>
            <w:r w:rsidRPr="00351D38">
              <w:t>nguyenvan</w:t>
            </w:r>
            <w:r w:rsidR="00C90733">
              <w:t>m</w:t>
            </w:r>
            <w:r w:rsidRPr="00351D38">
              <w:t>@gmail.com</w:t>
            </w:r>
            <w:r>
              <w:t>” vào placeholder Email</w:t>
            </w:r>
          </w:p>
          <w:p w14:paraId="2F27E83F" w14:textId="77777777" w:rsidR="00106B8F" w:rsidRDefault="00106B8F" w:rsidP="00327A82">
            <w:pPr>
              <w:pStyle w:val="ListParagraph"/>
              <w:numPr>
                <w:ilvl w:val="0"/>
                <w:numId w:val="29"/>
              </w:numPr>
              <w:jc w:val="left"/>
            </w:pPr>
            <w:r>
              <w:t>Nhấn nút “Save”</w:t>
            </w:r>
          </w:p>
        </w:tc>
        <w:tc>
          <w:tcPr>
            <w:tcW w:w="1800" w:type="dxa"/>
          </w:tcPr>
          <w:p w14:paraId="29057C66" w14:textId="77777777" w:rsidR="00106B8F" w:rsidRDefault="00106B8F" w:rsidP="0000565E">
            <w:pPr>
              <w:jc w:val="left"/>
            </w:pPr>
            <w:r>
              <w:t>Tạo liên hệ mới thành công</w:t>
            </w:r>
          </w:p>
        </w:tc>
        <w:tc>
          <w:tcPr>
            <w:tcW w:w="1530" w:type="dxa"/>
          </w:tcPr>
          <w:p w14:paraId="528221C8" w14:textId="77777777" w:rsidR="00106B8F" w:rsidRDefault="00106B8F" w:rsidP="0000565E">
            <w:pPr>
              <w:jc w:val="left"/>
            </w:pPr>
            <w:r>
              <w:t>Tạo liên hệ mới thành công</w:t>
            </w:r>
          </w:p>
        </w:tc>
        <w:tc>
          <w:tcPr>
            <w:tcW w:w="900" w:type="dxa"/>
          </w:tcPr>
          <w:p w14:paraId="6556CF7E" w14:textId="77777777" w:rsidR="00106B8F" w:rsidRDefault="00106B8F" w:rsidP="0000565E">
            <w:r>
              <w:t>Thành công</w:t>
            </w:r>
          </w:p>
        </w:tc>
      </w:tr>
    </w:tbl>
    <w:p w14:paraId="39696E45" w14:textId="5E04CF82" w:rsidR="002F410D" w:rsidRDefault="0010570E" w:rsidP="5F337125">
      <w:pPr>
        <w:pStyle w:val="Heading2"/>
      </w:pPr>
      <w:r>
        <w:lastRenderedPageBreak/>
        <w:t xml:space="preserve">Katalon – Kịch bản </w:t>
      </w:r>
      <w:r w:rsidR="00584A2A">
        <w:t>2</w:t>
      </w:r>
    </w:p>
    <w:p w14:paraId="0D379B61" w14:textId="07B11D8F" w:rsidR="0010570E" w:rsidRDefault="0010570E" w:rsidP="00327A82">
      <w:pPr>
        <w:pStyle w:val="ListParagraph"/>
        <w:numPr>
          <w:ilvl w:val="0"/>
          <w:numId w:val="18"/>
        </w:numPr>
      </w:pPr>
      <w:r>
        <w:t>Ứng dụng kiểm thử:</w:t>
      </w:r>
      <w:r w:rsidR="00F13050">
        <w:t xml:space="preserve"> </w:t>
      </w:r>
      <w:r w:rsidR="00DE5E30" w:rsidRPr="00DE5E30">
        <w:t>GreenStash là một ứng dụng Android đơn giản giúp bạn dễ dàng lập kế hoạch và quản lý mục tiêu tiết kiệm của mình, hỗ trợ xây dựng thói quen tiết kiệm tiền.</w:t>
      </w:r>
    </w:p>
    <w:p w14:paraId="40506777" w14:textId="426D2B99" w:rsidR="00F13050" w:rsidRDefault="00F13050" w:rsidP="00327A82">
      <w:pPr>
        <w:pStyle w:val="ListParagraph"/>
        <w:numPr>
          <w:ilvl w:val="0"/>
          <w:numId w:val="18"/>
        </w:numPr>
      </w:pPr>
      <w:r>
        <w:t xml:space="preserve">Chức năng kiểm thử: Chức năng thêm một </w:t>
      </w:r>
      <w:r w:rsidR="00AA4E91">
        <w:t xml:space="preserve">mục tiêu </w:t>
      </w:r>
      <w:r>
        <w:t xml:space="preserve">vào trong danh sách </w:t>
      </w:r>
      <w:r w:rsidR="00AA4E91">
        <w:t>mục tiêu</w:t>
      </w:r>
      <w:r>
        <w:t>.</w:t>
      </w:r>
    </w:p>
    <w:p w14:paraId="4C219B52" w14:textId="13117ACD" w:rsidR="00F13050" w:rsidRDefault="00AA4E91" w:rsidP="00327A82">
      <w:pPr>
        <w:pStyle w:val="ListParagraph"/>
        <w:numPr>
          <w:ilvl w:val="0"/>
          <w:numId w:val="18"/>
        </w:numPr>
      </w:pPr>
      <w:r>
        <w:t>Kịch bản kiêm thử:</w:t>
      </w:r>
    </w:p>
    <w:p w14:paraId="53EB6AB2" w14:textId="1D6E68C7" w:rsidR="00AA4E91" w:rsidRDefault="004055BB" w:rsidP="00327A82">
      <w:pPr>
        <w:pStyle w:val="ListParagraph"/>
        <w:numPr>
          <w:ilvl w:val="1"/>
          <w:numId w:val="18"/>
        </w:numPr>
      </w:pPr>
      <w:r>
        <w:t>Nhấn “Get Started”</w:t>
      </w:r>
    </w:p>
    <w:p w14:paraId="00060DEA" w14:textId="361FC384" w:rsidR="004055BB" w:rsidRDefault="00DD458D" w:rsidP="00327A82">
      <w:pPr>
        <w:pStyle w:val="ListParagraph"/>
        <w:numPr>
          <w:ilvl w:val="1"/>
          <w:numId w:val="18"/>
        </w:numPr>
      </w:pPr>
      <w:r>
        <w:t>Nhấn “ + New Goal “</w:t>
      </w:r>
    </w:p>
    <w:p w14:paraId="18E16CED" w14:textId="150FDD2C" w:rsidR="00412C90" w:rsidRDefault="00412C90" w:rsidP="00327A82">
      <w:pPr>
        <w:pStyle w:val="ListParagraph"/>
        <w:numPr>
          <w:ilvl w:val="1"/>
          <w:numId w:val="18"/>
        </w:numPr>
      </w:pPr>
      <w:r>
        <w:t xml:space="preserve">Điền </w:t>
      </w:r>
      <w:r w:rsidR="009612CF">
        <w:t>Goal Title</w:t>
      </w:r>
    </w:p>
    <w:p w14:paraId="50E9CAAE" w14:textId="24CFD884" w:rsidR="00412C90" w:rsidRDefault="00412C90" w:rsidP="00327A82">
      <w:pPr>
        <w:pStyle w:val="ListParagraph"/>
        <w:numPr>
          <w:ilvl w:val="1"/>
          <w:numId w:val="18"/>
        </w:numPr>
      </w:pPr>
      <w:r>
        <w:t xml:space="preserve">Điền </w:t>
      </w:r>
      <w:r w:rsidR="009612CF">
        <w:t>Target Amount</w:t>
      </w:r>
    </w:p>
    <w:p w14:paraId="7E672CA2" w14:textId="441B2468" w:rsidR="00412C90" w:rsidRDefault="00412C90" w:rsidP="00327A82">
      <w:pPr>
        <w:pStyle w:val="ListParagraph"/>
        <w:numPr>
          <w:ilvl w:val="1"/>
          <w:numId w:val="18"/>
        </w:numPr>
      </w:pPr>
      <w:r>
        <w:t xml:space="preserve">Chọn </w:t>
      </w:r>
      <w:r w:rsidR="009612CF">
        <w:t>Deadline</w:t>
      </w:r>
    </w:p>
    <w:p w14:paraId="2232830C" w14:textId="7D5E7EB1" w:rsidR="00412C90" w:rsidRDefault="00C56D43" w:rsidP="00327A82">
      <w:pPr>
        <w:pStyle w:val="ListParagraph"/>
        <w:numPr>
          <w:ilvl w:val="1"/>
          <w:numId w:val="18"/>
        </w:numPr>
      </w:pPr>
      <w:r>
        <w:t xml:space="preserve">Điền </w:t>
      </w:r>
      <w:r w:rsidR="009612CF">
        <w:t>Notes</w:t>
      </w:r>
    </w:p>
    <w:p w14:paraId="436F62B8" w14:textId="77915DF2" w:rsidR="00150916" w:rsidRDefault="00150916" w:rsidP="00327A82">
      <w:pPr>
        <w:pStyle w:val="ListParagraph"/>
        <w:numPr>
          <w:ilvl w:val="1"/>
          <w:numId w:val="18"/>
        </w:numPr>
      </w:pPr>
      <w:r>
        <w:t>Nhấn “Set New Saving Goal”</w:t>
      </w:r>
    </w:p>
    <w:p w14:paraId="38396D2A" w14:textId="37E978C7" w:rsidR="005C16CB" w:rsidRDefault="005C16CB" w:rsidP="00327A82">
      <w:pPr>
        <w:pStyle w:val="ListParagraph"/>
        <w:numPr>
          <w:ilvl w:val="1"/>
          <w:numId w:val="18"/>
        </w:numPr>
      </w:pPr>
      <w:r>
        <w:t>Nhấn vào button Delete -&gt; Chọn “Confirm”</w:t>
      </w:r>
    </w:p>
    <w:p w14:paraId="7BA0197E" w14:textId="2F501CB1" w:rsidR="007D0C2D" w:rsidRDefault="007D0C2D" w:rsidP="00327A82">
      <w:pPr>
        <w:pStyle w:val="ListParagraph"/>
        <w:numPr>
          <w:ilvl w:val="0"/>
          <w:numId w:val="18"/>
        </w:numPr>
      </w:pPr>
      <w:r>
        <w:t>K</w:t>
      </w:r>
      <w:r w:rsidR="004F7072">
        <w:t>iểm thử validation của dữ liệu đầu vào</w:t>
      </w:r>
    </w:p>
    <w:p w14:paraId="7ADC84AB" w14:textId="6E2BB5FA" w:rsidR="0060584C" w:rsidRDefault="0060584C" w:rsidP="00327A82">
      <w:pPr>
        <w:pStyle w:val="ListParagraph"/>
        <w:numPr>
          <w:ilvl w:val="0"/>
          <w:numId w:val="18"/>
        </w:numPr>
      </w:pPr>
      <w:r>
        <w:t>Các testcase:</w:t>
      </w:r>
    </w:p>
    <w:tbl>
      <w:tblPr>
        <w:tblStyle w:val="TableGrid"/>
        <w:tblW w:w="11160" w:type="dxa"/>
        <w:tblInd w:w="-635" w:type="dxa"/>
        <w:tblLayout w:type="fixed"/>
        <w:tblLook w:val="04A0" w:firstRow="1" w:lastRow="0" w:firstColumn="1" w:lastColumn="0" w:noHBand="0" w:noVBand="1"/>
      </w:tblPr>
      <w:tblGrid>
        <w:gridCol w:w="491"/>
        <w:gridCol w:w="1579"/>
        <w:gridCol w:w="1080"/>
        <w:gridCol w:w="2610"/>
        <w:gridCol w:w="1890"/>
        <w:gridCol w:w="1980"/>
        <w:gridCol w:w="1530"/>
      </w:tblGrid>
      <w:tr w:rsidR="00745BE7" w14:paraId="42B75576" w14:textId="52FD0466" w:rsidTr="58983757">
        <w:tc>
          <w:tcPr>
            <w:tcW w:w="491" w:type="dxa"/>
          </w:tcPr>
          <w:p w14:paraId="2DBB0F43" w14:textId="35B30D47" w:rsidR="00452BDF" w:rsidRDefault="00452BDF" w:rsidP="00352B7C">
            <w:pPr>
              <w:pStyle w:val="ListParagraph"/>
              <w:numPr>
                <w:ilvl w:val="0"/>
                <w:numId w:val="0"/>
              </w:numPr>
              <w:jc w:val="center"/>
            </w:pPr>
            <w:r>
              <w:t>ID</w:t>
            </w:r>
          </w:p>
        </w:tc>
        <w:tc>
          <w:tcPr>
            <w:tcW w:w="1579" w:type="dxa"/>
          </w:tcPr>
          <w:p w14:paraId="7C453BD4" w14:textId="2CCC3831" w:rsidR="00452BDF" w:rsidRDefault="00452BDF" w:rsidP="00352B7C">
            <w:pPr>
              <w:pStyle w:val="ListParagraph"/>
              <w:numPr>
                <w:ilvl w:val="0"/>
                <w:numId w:val="0"/>
              </w:numPr>
              <w:jc w:val="center"/>
            </w:pPr>
            <w:r>
              <w:t>Test case name</w:t>
            </w:r>
          </w:p>
        </w:tc>
        <w:tc>
          <w:tcPr>
            <w:tcW w:w="1080" w:type="dxa"/>
          </w:tcPr>
          <w:p w14:paraId="07152097" w14:textId="32472988" w:rsidR="00452BDF" w:rsidRDefault="00452BDF" w:rsidP="00352B7C">
            <w:pPr>
              <w:pStyle w:val="ListParagraph"/>
              <w:numPr>
                <w:ilvl w:val="0"/>
                <w:numId w:val="0"/>
              </w:numPr>
              <w:jc w:val="center"/>
            </w:pPr>
            <w:r>
              <w:t>Precondition</w:t>
            </w:r>
          </w:p>
        </w:tc>
        <w:tc>
          <w:tcPr>
            <w:tcW w:w="2610" w:type="dxa"/>
          </w:tcPr>
          <w:p w14:paraId="508FFBF9" w14:textId="597AC6C7" w:rsidR="00452BDF" w:rsidRDefault="00452BDF" w:rsidP="00352B7C">
            <w:pPr>
              <w:pStyle w:val="ListParagraph"/>
              <w:numPr>
                <w:ilvl w:val="0"/>
                <w:numId w:val="0"/>
              </w:numPr>
              <w:jc w:val="center"/>
            </w:pPr>
            <w:r>
              <w:t>Test step</w:t>
            </w:r>
          </w:p>
        </w:tc>
        <w:tc>
          <w:tcPr>
            <w:tcW w:w="1890" w:type="dxa"/>
          </w:tcPr>
          <w:p w14:paraId="3EC2655C" w14:textId="66D9E5BC" w:rsidR="00452BDF" w:rsidRDefault="00077B33" w:rsidP="00352B7C">
            <w:pPr>
              <w:pStyle w:val="ListParagraph"/>
              <w:numPr>
                <w:ilvl w:val="0"/>
                <w:numId w:val="0"/>
              </w:numPr>
              <w:jc w:val="center"/>
            </w:pPr>
            <w:r w:rsidRPr="00077B33">
              <w:t>Expected Result</w:t>
            </w:r>
          </w:p>
        </w:tc>
        <w:tc>
          <w:tcPr>
            <w:tcW w:w="1980" w:type="dxa"/>
          </w:tcPr>
          <w:p w14:paraId="654D2E56" w14:textId="05FE10EA" w:rsidR="00F13602" w:rsidRPr="00077B33" w:rsidRDefault="00AB208E" w:rsidP="00352B7C">
            <w:pPr>
              <w:pStyle w:val="ListParagraph"/>
              <w:numPr>
                <w:ilvl w:val="0"/>
                <w:numId w:val="0"/>
              </w:numPr>
              <w:jc w:val="center"/>
            </w:pPr>
            <w:r>
              <w:t>Actual Result</w:t>
            </w:r>
          </w:p>
        </w:tc>
        <w:tc>
          <w:tcPr>
            <w:tcW w:w="1530" w:type="dxa"/>
          </w:tcPr>
          <w:p w14:paraId="7B09AC22" w14:textId="3E9D1221" w:rsidR="002A6D1C" w:rsidRDefault="002A6D1C" w:rsidP="00352B7C">
            <w:pPr>
              <w:pStyle w:val="ListParagraph"/>
              <w:numPr>
                <w:ilvl w:val="0"/>
                <w:numId w:val="0"/>
              </w:numPr>
              <w:jc w:val="center"/>
            </w:pPr>
            <w:r>
              <w:t>Status</w:t>
            </w:r>
          </w:p>
        </w:tc>
      </w:tr>
      <w:tr w:rsidR="00745BE7" w14:paraId="004BB544" w14:textId="032AC0D3" w:rsidTr="58983757">
        <w:tc>
          <w:tcPr>
            <w:tcW w:w="491" w:type="dxa"/>
          </w:tcPr>
          <w:p w14:paraId="0E565DF2" w14:textId="0666D92D" w:rsidR="00452BDF" w:rsidRDefault="00077B33" w:rsidP="00E96612">
            <w:pPr>
              <w:pStyle w:val="ListParagraph"/>
              <w:numPr>
                <w:ilvl w:val="0"/>
                <w:numId w:val="0"/>
              </w:numPr>
              <w:jc w:val="left"/>
            </w:pPr>
            <w:r>
              <w:t>1</w:t>
            </w:r>
          </w:p>
        </w:tc>
        <w:tc>
          <w:tcPr>
            <w:tcW w:w="1579" w:type="dxa"/>
          </w:tcPr>
          <w:p w14:paraId="225ECABB" w14:textId="071942F0" w:rsidR="00452BDF" w:rsidRDefault="00841446" w:rsidP="00E96612">
            <w:pPr>
              <w:pStyle w:val="ListParagraph"/>
              <w:numPr>
                <w:ilvl w:val="0"/>
                <w:numId w:val="0"/>
              </w:numPr>
              <w:jc w:val="left"/>
            </w:pPr>
            <w:r>
              <w:t>Tạo mục tiêu mới</w:t>
            </w:r>
          </w:p>
        </w:tc>
        <w:tc>
          <w:tcPr>
            <w:tcW w:w="1080" w:type="dxa"/>
          </w:tcPr>
          <w:p w14:paraId="29943C28" w14:textId="77777777" w:rsidR="00452BDF" w:rsidRDefault="00452BDF" w:rsidP="00E96612">
            <w:pPr>
              <w:pStyle w:val="ListParagraph"/>
              <w:numPr>
                <w:ilvl w:val="0"/>
                <w:numId w:val="0"/>
              </w:numPr>
              <w:jc w:val="left"/>
            </w:pPr>
          </w:p>
        </w:tc>
        <w:tc>
          <w:tcPr>
            <w:tcW w:w="2610" w:type="dxa"/>
          </w:tcPr>
          <w:p w14:paraId="6BB77189" w14:textId="77777777" w:rsidR="00452BDF" w:rsidRDefault="002D3A0B" w:rsidP="00E96612">
            <w:pPr>
              <w:pStyle w:val="ListParagraph"/>
              <w:numPr>
                <w:ilvl w:val="0"/>
                <w:numId w:val="0"/>
              </w:numPr>
              <w:jc w:val="left"/>
            </w:pPr>
            <w:r>
              <w:t xml:space="preserve">1. </w:t>
            </w:r>
            <w:r w:rsidR="00B670F8">
              <w:t>Nhấn “Get Started”</w:t>
            </w:r>
          </w:p>
          <w:p w14:paraId="26A1E187" w14:textId="77777777" w:rsidR="00B670F8" w:rsidRDefault="00B670F8" w:rsidP="00E96612">
            <w:pPr>
              <w:pStyle w:val="ListParagraph"/>
              <w:numPr>
                <w:ilvl w:val="0"/>
                <w:numId w:val="0"/>
              </w:numPr>
              <w:jc w:val="left"/>
            </w:pPr>
            <w:r>
              <w:t>2. Nhấn “+ New Goal”</w:t>
            </w:r>
          </w:p>
          <w:p w14:paraId="2116FF34" w14:textId="40FBDB7C" w:rsidR="00B670F8" w:rsidRDefault="00B670F8" w:rsidP="00E96612">
            <w:pPr>
              <w:pStyle w:val="ListParagraph"/>
              <w:numPr>
                <w:ilvl w:val="0"/>
                <w:numId w:val="0"/>
              </w:numPr>
              <w:jc w:val="left"/>
            </w:pPr>
            <w:r>
              <w:t xml:space="preserve">3. </w:t>
            </w:r>
            <w:r w:rsidR="00951317">
              <w:t>Nhập</w:t>
            </w:r>
            <w:r w:rsidR="00BD5042">
              <w:t xml:space="preserve"> vào Goal Title</w:t>
            </w:r>
            <w:r w:rsidR="00951317">
              <w:t>: “</w:t>
            </w:r>
            <w:r w:rsidR="00951317" w:rsidRPr="00951317">
              <w:t>Travel to Europe</w:t>
            </w:r>
            <w:r w:rsidR="00951317">
              <w:t>”</w:t>
            </w:r>
          </w:p>
          <w:p w14:paraId="53A95049" w14:textId="5DAB88A5" w:rsidR="00951317" w:rsidRDefault="00951317" w:rsidP="00E96612">
            <w:pPr>
              <w:pStyle w:val="ListParagraph"/>
              <w:numPr>
                <w:ilvl w:val="0"/>
                <w:numId w:val="0"/>
              </w:numPr>
              <w:jc w:val="left"/>
            </w:pPr>
            <w:r>
              <w:t>4.</w:t>
            </w:r>
            <w:r w:rsidR="00400430">
              <w:t xml:space="preserve"> Nhập </w:t>
            </w:r>
            <w:r w:rsidR="00BD5042">
              <w:t>Target Amount</w:t>
            </w:r>
            <w:r w:rsidR="00400430">
              <w:t>: 5000</w:t>
            </w:r>
          </w:p>
          <w:p w14:paraId="56DEDDED" w14:textId="77777777" w:rsidR="009D69D1" w:rsidRDefault="00400430" w:rsidP="00E96612">
            <w:pPr>
              <w:pStyle w:val="ListParagraph"/>
              <w:numPr>
                <w:ilvl w:val="0"/>
                <w:numId w:val="0"/>
              </w:numPr>
              <w:jc w:val="left"/>
            </w:pPr>
            <w:r>
              <w:t xml:space="preserve">5. </w:t>
            </w:r>
            <w:r w:rsidR="00BD5042">
              <w:t>Click Deadline , chọn ngày 30</w:t>
            </w:r>
            <w:r w:rsidR="009D69D1">
              <w:t>/11/2023</w:t>
            </w:r>
          </w:p>
          <w:p w14:paraId="7D2A7DB2" w14:textId="77777777" w:rsidR="00400430" w:rsidRDefault="009D69D1" w:rsidP="00E96612">
            <w:pPr>
              <w:pStyle w:val="ListParagraph"/>
              <w:numPr>
                <w:ilvl w:val="0"/>
                <w:numId w:val="0"/>
              </w:numPr>
              <w:jc w:val="left"/>
            </w:pPr>
            <w:r>
              <w:lastRenderedPageBreak/>
              <w:t>6. Nhập vào Notes: “</w:t>
            </w:r>
            <w:r w:rsidRPr="009D69D1">
              <w:t>Discover, indulge,moments.</w:t>
            </w:r>
            <w:r>
              <w:t>”</w:t>
            </w:r>
          </w:p>
          <w:p w14:paraId="36D4844D" w14:textId="37D760D3" w:rsidR="009D69D1" w:rsidRDefault="009D69D1" w:rsidP="00E96612">
            <w:pPr>
              <w:pStyle w:val="ListParagraph"/>
              <w:numPr>
                <w:ilvl w:val="0"/>
                <w:numId w:val="0"/>
              </w:numPr>
              <w:jc w:val="left"/>
            </w:pPr>
            <w:r>
              <w:t xml:space="preserve">7. Nhấn </w:t>
            </w:r>
            <w:r w:rsidRPr="009D69D1">
              <w:t>“Set New Saving Goal”</w:t>
            </w:r>
          </w:p>
        </w:tc>
        <w:tc>
          <w:tcPr>
            <w:tcW w:w="1890" w:type="dxa"/>
          </w:tcPr>
          <w:p w14:paraId="11E4598A" w14:textId="2EBEDD01" w:rsidR="00452BDF" w:rsidRDefault="00E402F1" w:rsidP="00E96612">
            <w:pPr>
              <w:pStyle w:val="ListParagraph"/>
              <w:numPr>
                <w:ilvl w:val="0"/>
                <w:numId w:val="0"/>
              </w:numPr>
              <w:jc w:val="left"/>
            </w:pPr>
            <w:r>
              <w:lastRenderedPageBreak/>
              <w:t xml:space="preserve">1. Tạo </w:t>
            </w:r>
            <w:r w:rsidR="00591AF1">
              <w:t>mục tiêu mới thành công</w:t>
            </w:r>
          </w:p>
        </w:tc>
        <w:tc>
          <w:tcPr>
            <w:tcW w:w="1980" w:type="dxa"/>
          </w:tcPr>
          <w:p w14:paraId="64B93349" w14:textId="11A95DF6" w:rsidR="00F13602" w:rsidRDefault="00AB208E" w:rsidP="00E96612">
            <w:pPr>
              <w:pStyle w:val="ListParagraph"/>
              <w:numPr>
                <w:ilvl w:val="0"/>
                <w:numId w:val="0"/>
              </w:numPr>
              <w:jc w:val="left"/>
            </w:pPr>
            <w:r>
              <w:t>1. Tạo mục tiêu mới thành công</w:t>
            </w:r>
          </w:p>
        </w:tc>
        <w:tc>
          <w:tcPr>
            <w:tcW w:w="1530" w:type="dxa"/>
          </w:tcPr>
          <w:p w14:paraId="6010B82C" w14:textId="6C0B45BC" w:rsidR="002A6D1C" w:rsidRDefault="002A6D1C" w:rsidP="00F4340C">
            <w:pPr>
              <w:pStyle w:val="ListParagraph"/>
              <w:numPr>
                <w:ilvl w:val="0"/>
                <w:numId w:val="0"/>
              </w:numPr>
              <w:jc w:val="center"/>
            </w:pPr>
            <w:r>
              <w:t>Pass</w:t>
            </w:r>
          </w:p>
        </w:tc>
      </w:tr>
      <w:tr w:rsidR="00745BE7" w14:paraId="3D6ECDFC" w14:textId="730CB55B" w:rsidTr="58983757">
        <w:tc>
          <w:tcPr>
            <w:tcW w:w="491" w:type="dxa"/>
          </w:tcPr>
          <w:p w14:paraId="737592AB" w14:textId="7E92139B" w:rsidR="00591AF1" w:rsidRDefault="00791749" w:rsidP="0064758D">
            <w:pPr>
              <w:pStyle w:val="ListParagraph"/>
              <w:numPr>
                <w:ilvl w:val="0"/>
                <w:numId w:val="0"/>
              </w:numPr>
              <w:jc w:val="left"/>
            </w:pPr>
            <w:r>
              <w:t>2</w:t>
            </w:r>
          </w:p>
        </w:tc>
        <w:tc>
          <w:tcPr>
            <w:tcW w:w="1579" w:type="dxa"/>
          </w:tcPr>
          <w:p w14:paraId="0088A755" w14:textId="7A5857E0" w:rsidR="00591AF1" w:rsidRDefault="00591AF1" w:rsidP="0064758D">
            <w:pPr>
              <w:pStyle w:val="ListParagraph"/>
              <w:numPr>
                <w:ilvl w:val="0"/>
                <w:numId w:val="0"/>
              </w:numPr>
              <w:jc w:val="left"/>
            </w:pPr>
            <w:r>
              <w:t>Tạo mục tiêu mới</w:t>
            </w:r>
            <w:r w:rsidR="00EB6698">
              <w:t xml:space="preserve"> với Goal Title bỏ trống</w:t>
            </w:r>
          </w:p>
        </w:tc>
        <w:tc>
          <w:tcPr>
            <w:tcW w:w="1080" w:type="dxa"/>
          </w:tcPr>
          <w:p w14:paraId="15881776" w14:textId="77777777" w:rsidR="00591AF1" w:rsidRDefault="00591AF1" w:rsidP="0064758D">
            <w:pPr>
              <w:pStyle w:val="ListParagraph"/>
              <w:numPr>
                <w:ilvl w:val="0"/>
                <w:numId w:val="0"/>
              </w:numPr>
              <w:jc w:val="left"/>
            </w:pPr>
          </w:p>
        </w:tc>
        <w:tc>
          <w:tcPr>
            <w:tcW w:w="2610" w:type="dxa"/>
          </w:tcPr>
          <w:p w14:paraId="4A2BB306" w14:textId="77777777" w:rsidR="00591AF1" w:rsidRDefault="00591AF1" w:rsidP="0064758D">
            <w:pPr>
              <w:pStyle w:val="ListParagraph"/>
              <w:numPr>
                <w:ilvl w:val="0"/>
                <w:numId w:val="0"/>
              </w:numPr>
              <w:jc w:val="left"/>
            </w:pPr>
            <w:r>
              <w:t>1. Nhấn “Get Started”</w:t>
            </w:r>
          </w:p>
          <w:p w14:paraId="097FBA36" w14:textId="77777777" w:rsidR="00591AF1" w:rsidRDefault="00591AF1" w:rsidP="0064758D">
            <w:pPr>
              <w:pStyle w:val="ListParagraph"/>
              <w:numPr>
                <w:ilvl w:val="0"/>
                <w:numId w:val="0"/>
              </w:numPr>
              <w:jc w:val="left"/>
            </w:pPr>
            <w:r>
              <w:t>2. Nhấn “+ New Goal”</w:t>
            </w:r>
          </w:p>
          <w:p w14:paraId="0417529B" w14:textId="2A302C0E" w:rsidR="00591AF1" w:rsidRDefault="00591AF1" w:rsidP="0064758D">
            <w:pPr>
              <w:pStyle w:val="ListParagraph"/>
              <w:numPr>
                <w:ilvl w:val="0"/>
                <w:numId w:val="0"/>
              </w:numPr>
              <w:jc w:val="left"/>
            </w:pPr>
            <w:r>
              <w:t>3. Nhập vào Goal Title: “”</w:t>
            </w:r>
          </w:p>
          <w:p w14:paraId="0DC8C580" w14:textId="1516DC58" w:rsidR="00591AF1" w:rsidRDefault="00591AF1" w:rsidP="0064758D">
            <w:pPr>
              <w:pStyle w:val="ListParagraph"/>
              <w:numPr>
                <w:ilvl w:val="0"/>
                <w:numId w:val="0"/>
              </w:numPr>
              <w:jc w:val="left"/>
            </w:pPr>
            <w:r>
              <w:t>4. Nhập Target Amount: 5000</w:t>
            </w:r>
            <w:r w:rsidR="00EB6698">
              <w:t>0</w:t>
            </w:r>
          </w:p>
          <w:p w14:paraId="6A4D7406" w14:textId="77777777" w:rsidR="00591AF1" w:rsidRDefault="00591AF1" w:rsidP="0064758D">
            <w:pPr>
              <w:pStyle w:val="ListParagraph"/>
              <w:numPr>
                <w:ilvl w:val="0"/>
                <w:numId w:val="0"/>
              </w:numPr>
              <w:jc w:val="left"/>
            </w:pPr>
            <w:r>
              <w:t>5. Click Deadline , chọn ngày 30/11/2023</w:t>
            </w:r>
          </w:p>
          <w:p w14:paraId="3868F0AF" w14:textId="1AC7DC58" w:rsidR="00591AF1" w:rsidRDefault="00591AF1" w:rsidP="0064758D">
            <w:pPr>
              <w:pStyle w:val="ListParagraph"/>
              <w:numPr>
                <w:ilvl w:val="0"/>
                <w:numId w:val="0"/>
              </w:numPr>
              <w:jc w:val="left"/>
            </w:pPr>
            <w:r>
              <w:t>6. Nhập vào Notes: “</w:t>
            </w:r>
            <w:r w:rsidR="00961B31" w:rsidRPr="00961B31">
              <w:t>Save for homeownership.</w:t>
            </w:r>
          </w:p>
          <w:p w14:paraId="20F8CA75" w14:textId="2CE62FA2" w:rsidR="00591AF1" w:rsidRDefault="00591AF1" w:rsidP="0064758D">
            <w:pPr>
              <w:pStyle w:val="ListParagraph"/>
              <w:numPr>
                <w:ilvl w:val="0"/>
                <w:numId w:val="0"/>
              </w:numPr>
              <w:jc w:val="left"/>
            </w:pPr>
            <w:r>
              <w:t xml:space="preserve">7. Nhấn </w:t>
            </w:r>
            <w:r w:rsidRPr="009D69D1">
              <w:t>“Set New Saving Goal”</w:t>
            </w:r>
          </w:p>
        </w:tc>
        <w:tc>
          <w:tcPr>
            <w:tcW w:w="1890" w:type="dxa"/>
          </w:tcPr>
          <w:p w14:paraId="7BEBE4E9" w14:textId="6374AD41" w:rsidR="00791749" w:rsidRDefault="00591AF1" w:rsidP="0064758D">
            <w:pPr>
              <w:pStyle w:val="ListParagraph"/>
              <w:numPr>
                <w:ilvl w:val="0"/>
                <w:numId w:val="0"/>
              </w:numPr>
              <w:jc w:val="left"/>
            </w:pPr>
            <w:r>
              <w:t>1.</w:t>
            </w:r>
            <w:r w:rsidR="00791749">
              <w:t xml:space="preserve"> </w:t>
            </w:r>
            <w:r>
              <w:t xml:space="preserve">Tạo mục tiêu mới </w:t>
            </w:r>
            <w:r w:rsidR="00961B31">
              <w:t>thất bại</w:t>
            </w:r>
          </w:p>
          <w:p w14:paraId="037BBF84" w14:textId="0E277B65" w:rsidR="00591AF1" w:rsidRDefault="00791749" w:rsidP="0064758D">
            <w:pPr>
              <w:pStyle w:val="ListParagraph"/>
              <w:numPr>
                <w:ilvl w:val="0"/>
                <w:numId w:val="0"/>
              </w:numPr>
              <w:jc w:val="left"/>
            </w:pPr>
            <w:r>
              <w:t>2. H</w:t>
            </w:r>
            <w:r w:rsidR="00961B31">
              <w:t>iện thông báo Goal Title bị bỏ trống</w:t>
            </w:r>
          </w:p>
        </w:tc>
        <w:tc>
          <w:tcPr>
            <w:tcW w:w="1980" w:type="dxa"/>
          </w:tcPr>
          <w:p w14:paraId="30A939C1" w14:textId="29C85570" w:rsidR="00F13602" w:rsidRDefault="00AB208E" w:rsidP="0064758D">
            <w:pPr>
              <w:pStyle w:val="ListParagraph"/>
              <w:numPr>
                <w:ilvl w:val="0"/>
                <w:numId w:val="0"/>
              </w:numPr>
              <w:jc w:val="left"/>
            </w:pPr>
            <w:r>
              <w:t>1. Tạo mục tiêu mới thành công</w:t>
            </w:r>
          </w:p>
        </w:tc>
        <w:tc>
          <w:tcPr>
            <w:tcW w:w="1530" w:type="dxa"/>
          </w:tcPr>
          <w:p w14:paraId="4D6692C4" w14:textId="1DA0B673" w:rsidR="002A6D1C" w:rsidRDefault="002A6D1C" w:rsidP="00F4340C">
            <w:pPr>
              <w:pStyle w:val="ListParagraph"/>
              <w:numPr>
                <w:ilvl w:val="0"/>
                <w:numId w:val="0"/>
              </w:numPr>
              <w:jc w:val="center"/>
            </w:pPr>
            <w:r>
              <w:t>Fail</w:t>
            </w:r>
          </w:p>
        </w:tc>
      </w:tr>
      <w:tr w:rsidR="00961B31" w14:paraId="0AC40BB4" w14:textId="4E6EBBF7" w:rsidTr="58983757">
        <w:tc>
          <w:tcPr>
            <w:tcW w:w="491" w:type="dxa"/>
          </w:tcPr>
          <w:p w14:paraId="669A9569" w14:textId="3D7DD1AF" w:rsidR="00961B31" w:rsidRDefault="00791749" w:rsidP="0064758D">
            <w:pPr>
              <w:pStyle w:val="ListParagraph"/>
              <w:numPr>
                <w:ilvl w:val="0"/>
                <w:numId w:val="0"/>
              </w:numPr>
              <w:jc w:val="left"/>
            </w:pPr>
            <w:r>
              <w:t>3</w:t>
            </w:r>
          </w:p>
        </w:tc>
        <w:tc>
          <w:tcPr>
            <w:tcW w:w="1579" w:type="dxa"/>
          </w:tcPr>
          <w:p w14:paraId="5362D2DB" w14:textId="5E93799B" w:rsidR="00961B31" w:rsidRDefault="00961B31" w:rsidP="0064758D">
            <w:pPr>
              <w:pStyle w:val="ListParagraph"/>
              <w:numPr>
                <w:ilvl w:val="0"/>
                <w:numId w:val="0"/>
              </w:numPr>
              <w:jc w:val="left"/>
            </w:pPr>
            <w:r>
              <w:t>Tạo mục tiêu mới</w:t>
            </w:r>
            <w:r w:rsidR="009612CF">
              <w:t xml:space="preserve"> với Target Amount bỏ trống</w:t>
            </w:r>
          </w:p>
        </w:tc>
        <w:tc>
          <w:tcPr>
            <w:tcW w:w="1080" w:type="dxa"/>
          </w:tcPr>
          <w:p w14:paraId="1140031D" w14:textId="77777777" w:rsidR="00961B31" w:rsidRDefault="00961B31" w:rsidP="0064758D">
            <w:pPr>
              <w:pStyle w:val="ListParagraph"/>
              <w:numPr>
                <w:ilvl w:val="0"/>
                <w:numId w:val="0"/>
              </w:numPr>
              <w:jc w:val="left"/>
            </w:pPr>
          </w:p>
        </w:tc>
        <w:tc>
          <w:tcPr>
            <w:tcW w:w="2610" w:type="dxa"/>
          </w:tcPr>
          <w:p w14:paraId="536D1CD4" w14:textId="77777777" w:rsidR="00961B31" w:rsidRDefault="00961B31" w:rsidP="0064758D">
            <w:pPr>
              <w:pStyle w:val="ListParagraph"/>
              <w:numPr>
                <w:ilvl w:val="0"/>
                <w:numId w:val="0"/>
              </w:numPr>
              <w:jc w:val="left"/>
            </w:pPr>
            <w:r>
              <w:t>1. Nhấn “Get Started”</w:t>
            </w:r>
          </w:p>
          <w:p w14:paraId="1BF7CC35" w14:textId="77777777" w:rsidR="00961B31" w:rsidRDefault="00961B31" w:rsidP="0064758D">
            <w:pPr>
              <w:pStyle w:val="ListParagraph"/>
              <w:numPr>
                <w:ilvl w:val="0"/>
                <w:numId w:val="0"/>
              </w:numPr>
              <w:jc w:val="left"/>
            </w:pPr>
            <w:r>
              <w:t>2. Nhấn “+ New Goal”</w:t>
            </w:r>
          </w:p>
          <w:p w14:paraId="0C61C2E8" w14:textId="3D324F9A" w:rsidR="00961B31" w:rsidRDefault="00961B31" w:rsidP="0064758D">
            <w:pPr>
              <w:pStyle w:val="ListParagraph"/>
              <w:numPr>
                <w:ilvl w:val="0"/>
                <w:numId w:val="0"/>
              </w:numPr>
              <w:jc w:val="left"/>
            </w:pPr>
            <w:r>
              <w:t>3. Nhập vào Goal Title: “</w:t>
            </w:r>
            <w:r w:rsidR="009612CF" w:rsidRPr="009612CF">
              <w:t>Advanced Cooking</w:t>
            </w:r>
            <w:r>
              <w:t>”</w:t>
            </w:r>
          </w:p>
          <w:p w14:paraId="1D7EF3DB" w14:textId="57C24E66" w:rsidR="00961B31" w:rsidRDefault="00961B31" w:rsidP="0064758D">
            <w:pPr>
              <w:pStyle w:val="ListParagraph"/>
              <w:numPr>
                <w:ilvl w:val="0"/>
                <w:numId w:val="0"/>
              </w:numPr>
              <w:jc w:val="left"/>
            </w:pPr>
            <w:r>
              <w:t xml:space="preserve">4. Nhập Target Amount: </w:t>
            </w:r>
          </w:p>
          <w:p w14:paraId="2A5DED87" w14:textId="77777777" w:rsidR="00961B31" w:rsidRDefault="00961B31" w:rsidP="0064758D">
            <w:pPr>
              <w:pStyle w:val="ListParagraph"/>
              <w:numPr>
                <w:ilvl w:val="0"/>
                <w:numId w:val="0"/>
              </w:numPr>
              <w:jc w:val="left"/>
            </w:pPr>
            <w:r>
              <w:t>5. Click Deadline , chọn ngày 30/11/2023</w:t>
            </w:r>
          </w:p>
          <w:p w14:paraId="706E2D21" w14:textId="3022CF1D" w:rsidR="00961B31" w:rsidRDefault="00961B31" w:rsidP="0064758D">
            <w:pPr>
              <w:pStyle w:val="ListParagraph"/>
              <w:numPr>
                <w:ilvl w:val="0"/>
                <w:numId w:val="0"/>
              </w:numPr>
              <w:jc w:val="left"/>
            </w:pPr>
            <w:r>
              <w:lastRenderedPageBreak/>
              <w:t>6. Nhập vào Notes: “</w:t>
            </w:r>
            <w:r w:rsidR="00791749" w:rsidRPr="00791749">
              <w:t>Master culinary passion</w:t>
            </w:r>
            <w:r w:rsidRPr="009D69D1">
              <w:t>.</w:t>
            </w:r>
            <w:r>
              <w:t>”</w:t>
            </w:r>
          </w:p>
          <w:p w14:paraId="5FC4240F" w14:textId="4DC64A11" w:rsidR="00961B31" w:rsidRDefault="00961B31" w:rsidP="0064758D">
            <w:pPr>
              <w:pStyle w:val="ListParagraph"/>
              <w:numPr>
                <w:ilvl w:val="0"/>
                <w:numId w:val="0"/>
              </w:numPr>
              <w:jc w:val="left"/>
            </w:pPr>
            <w:r>
              <w:t xml:space="preserve">7. Nhấn </w:t>
            </w:r>
            <w:r w:rsidRPr="009D69D1">
              <w:t>“Set New Saving Goal”</w:t>
            </w:r>
          </w:p>
        </w:tc>
        <w:tc>
          <w:tcPr>
            <w:tcW w:w="1890" w:type="dxa"/>
          </w:tcPr>
          <w:p w14:paraId="1F85DFFE" w14:textId="77777777" w:rsidR="00961B31" w:rsidRDefault="00961B31" w:rsidP="0064758D">
            <w:pPr>
              <w:pStyle w:val="ListParagraph"/>
              <w:numPr>
                <w:ilvl w:val="0"/>
                <w:numId w:val="0"/>
              </w:numPr>
              <w:jc w:val="left"/>
            </w:pPr>
            <w:r>
              <w:lastRenderedPageBreak/>
              <w:t>1. Tạo mục tiêu mới th</w:t>
            </w:r>
            <w:r w:rsidR="00791749">
              <w:t xml:space="preserve">ất bại </w:t>
            </w:r>
          </w:p>
          <w:p w14:paraId="02A839F5" w14:textId="684FCB39" w:rsidR="00791749" w:rsidRDefault="00791749" w:rsidP="0064758D">
            <w:pPr>
              <w:pStyle w:val="ListParagraph"/>
              <w:numPr>
                <w:ilvl w:val="0"/>
                <w:numId w:val="0"/>
              </w:numPr>
              <w:jc w:val="left"/>
            </w:pPr>
            <w:r>
              <w:t>2. Hiện thông báo Target Amount bị bỏ trống</w:t>
            </w:r>
          </w:p>
        </w:tc>
        <w:tc>
          <w:tcPr>
            <w:tcW w:w="1980" w:type="dxa"/>
          </w:tcPr>
          <w:p w14:paraId="68486AFA" w14:textId="77777777" w:rsidR="00AB208E" w:rsidRDefault="00AB208E" w:rsidP="0064758D">
            <w:pPr>
              <w:pStyle w:val="ListParagraph"/>
              <w:numPr>
                <w:ilvl w:val="0"/>
                <w:numId w:val="0"/>
              </w:numPr>
              <w:jc w:val="left"/>
            </w:pPr>
            <w:r>
              <w:t xml:space="preserve">1. Tạo mục tiêu mới thất bại </w:t>
            </w:r>
          </w:p>
          <w:p w14:paraId="368EA5F6" w14:textId="17E66BE4" w:rsidR="00F13602" w:rsidRDefault="00AB208E" w:rsidP="0064758D">
            <w:pPr>
              <w:pStyle w:val="ListParagraph"/>
              <w:numPr>
                <w:ilvl w:val="0"/>
                <w:numId w:val="0"/>
              </w:numPr>
              <w:jc w:val="left"/>
            </w:pPr>
            <w:r>
              <w:t>2. Hiện thông báo Target Amount bị bỏ trống</w:t>
            </w:r>
            <w:r w:rsidR="00707B73">
              <w:t xml:space="preserve"> hoặc không hợp lệ</w:t>
            </w:r>
          </w:p>
        </w:tc>
        <w:tc>
          <w:tcPr>
            <w:tcW w:w="1530" w:type="dxa"/>
          </w:tcPr>
          <w:p w14:paraId="69CB470D" w14:textId="0A125C95" w:rsidR="002A6D1C" w:rsidRDefault="002A6D1C" w:rsidP="00F4340C">
            <w:pPr>
              <w:pStyle w:val="ListParagraph"/>
              <w:numPr>
                <w:ilvl w:val="0"/>
                <w:numId w:val="0"/>
              </w:numPr>
              <w:jc w:val="center"/>
            </w:pPr>
            <w:r>
              <w:t>Pass</w:t>
            </w:r>
          </w:p>
        </w:tc>
      </w:tr>
      <w:tr w:rsidR="00791749" w14:paraId="44D8782D" w14:textId="3FD2D51C" w:rsidTr="58983757">
        <w:tc>
          <w:tcPr>
            <w:tcW w:w="491" w:type="dxa"/>
          </w:tcPr>
          <w:p w14:paraId="2F6362EC" w14:textId="120831CD" w:rsidR="00791749" w:rsidRDefault="009A4217" w:rsidP="0064758D">
            <w:pPr>
              <w:pStyle w:val="ListParagraph"/>
              <w:numPr>
                <w:ilvl w:val="0"/>
                <w:numId w:val="0"/>
              </w:numPr>
              <w:jc w:val="left"/>
            </w:pPr>
            <w:r>
              <w:t>4</w:t>
            </w:r>
          </w:p>
        </w:tc>
        <w:tc>
          <w:tcPr>
            <w:tcW w:w="1579" w:type="dxa"/>
          </w:tcPr>
          <w:p w14:paraId="12D6CA89" w14:textId="63273DB1" w:rsidR="00791749" w:rsidRDefault="00791749" w:rsidP="0064758D">
            <w:pPr>
              <w:pStyle w:val="ListParagraph"/>
              <w:numPr>
                <w:ilvl w:val="0"/>
                <w:numId w:val="0"/>
              </w:numPr>
              <w:jc w:val="left"/>
            </w:pPr>
            <w:r>
              <w:t>Tạo mục tiêu mới với Notes bị bỏ trống</w:t>
            </w:r>
          </w:p>
        </w:tc>
        <w:tc>
          <w:tcPr>
            <w:tcW w:w="1080" w:type="dxa"/>
          </w:tcPr>
          <w:p w14:paraId="5524923B" w14:textId="77777777" w:rsidR="00791749" w:rsidRDefault="00791749" w:rsidP="0064758D">
            <w:pPr>
              <w:pStyle w:val="ListParagraph"/>
              <w:numPr>
                <w:ilvl w:val="0"/>
                <w:numId w:val="0"/>
              </w:numPr>
              <w:jc w:val="left"/>
            </w:pPr>
          </w:p>
        </w:tc>
        <w:tc>
          <w:tcPr>
            <w:tcW w:w="2610" w:type="dxa"/>
          </w:tcPr>
          <w:p w14:paraId="0B69E57D" w14:textId="77777777" w:rsidR="00791749" w:rsidRDefault="00791749" w:rsidP="0064758D">
            <w:pPr>
              <w:pStyle w:val="ListParagraph"/>
              <w:numPr>
                <w:ilvl w:val="0"/>
                <w:numId w:val="0"/>
              </w:numPr>
              <w:jc w:val="left"/>
            </w:pPr>
            <w:r>
              <w:t>1. Nhấn “Get Started”</w:t>
            </w:r>
          </w:p>
          <w:p w14:paraId="78959518" w14:textId="77777777" w:rsidR="00791749" w:rsidRDefault="00791749" w:rsidP="0064758D">
            <w:pPr>
              <w:pStyle w:val="ListParagraph"/>
              <w:numPr>
                <w:ilvl w:val="0"/>
                <w:numId w:val="0"/>
              </w:numPr>
              <w:jc w:val="left"/>
            </w:pPr>
            <w:r>
              <w:t>2. Nhấn “+ New Goal”</w:t>
            </w:r>
          </w:p>
          <w:p w14:paraId="1D85ABC3" w14:textId="4831C118" w:rsidR="00791749" w:rsidRDefault="00791749" w:rsidP="0064758D">
            <w:pPr>
              <w:pStyle w:val="ListParagraph"/>
              <w:numPr>
                <w:ilvl w:val="0"/>
                <w:numId w:val="0"/>
              </w:numPr>
              <w:jc w:val="left"/>
            </w:pPr>
            <w:r>
              <w:t>3. Nhập vào Goal Title: “</w:t>
            </w:r>
            <w:r w:rsidR="006B3B09" w:rsidRPr="006B3B09">
              <w:t>Explore Asia</w:t>
            </w:r>
            <w:r>
              <w:t>”</w:t>
            </w:r>
          </w:p>
          <w:p w14:paraId="2C1B1D00" w14:textId="1DD8A209" w:rsidR="00791749" w:rsidRDefault="00791749" w:rsidP="0064758D">
            <w:pPr>
              <w:pStyle w:val="ListParagraph"/>
              <w:numPr>
                <w:ilvl w:val="0"/>
                <w:numId w:val="0"/>
              </w:numPr>
              <w:jc w:val="left"/>
            </w:pPr>
            <w:r>
              <w:t xml:space="preserve">4. Nhập Target Amount: </w:t>
            </w:r>
            <w:r w:rsidR="006B3B09" w:rsidRPr="006B3B09">
              <w:t>3000</w:t>
            </w:r>
          </w:p>
          <w:p w14:paraId="27345594" w14:textId="77777777" w:rsidR="00791749" w:rsidRDefault="00791749" w:rsidP="0064758D">
            <w:pPr>
              <w:pStyle w:val="ListParagraph"/>
              <w:numPr>
                <w:ilvl w:val="0"/>
                <w:numId w:val="0"/>
              </w:numPr>
              <w:jc w:val="left"/>
            </w:pPr>
            <w:r>
              <w:t>5. Click Deadline , chọn ngày 30/11/2023</w:t>
            </w:r>
          </w:p>
          <w:p w14:paraId="1DC3DAAC" w14:textId="1ACD010C" w:rsidR="00791749" w:rsidRDefault="00791749" w:rsidP="0064758D">
            <w:pPr>
              <w:pStyle w:val="ListParagraph"/>
              <w:numPr>
                <w:ilvl w:val="0"/>
                <w:numId w:val="0"/>
              </w:numPr>
              <w:jc w:val="left"/>
            </w:pPr>
            <w:r>
              <w:t>6. Nhập vào Notes: “”</w:t>
            </w:r>
          </w:p>
          <w:p w14:paraId="770ABE91" w14:textId="7DA8AC08" w:rsidR="00791749" w:rsidRDefault="00791749" w:rsidP="0064758D">
            <w:pPr>
              <w:pStyle w:val="ListParagraph"/>
              <w:numPr>
                <w:ilvl w:val="0"/>
                <w:numId w:val="0"/>
              </w:numPr>
              <w:jc w:val="left"/>
            </w:pPr>
            <w:r>
              <w:t xml:space="preserve">7. Nhấn </w:t>
            </w:r>
            <w:r w:rsidRPr="009D69D1">
              <w:t>“Set New Saving Goal”</w:t>
            </w:r>
          </w:p>
        </w:tc>
        <w:tc>
          <w:tcPr>
            <w:tcW w:w="1890" w:type="dxa"/>
          </w:tcPr>
          <w:p w14:paraId="723DB869" w14:textId="4ADCADE9" w:rsidR="00791749" w:rsidRDefault="00791749" w:rsidP="0064758D">
            <w:pPr>
              <w:pStyle w:val="ListParagraph"/>
              <w:numPr>
                <w:ilvl w:val="0"/>
                <w:numId w:val="0"/>
              </w:numPr>
              <w:jc w:val="left"/>
            </w:pPr>
            <w:r>
              <w:t>1. Tạo mục tiêu mới thành công</w:t>
            </w:r>
          </w:p>
        </w:tc>
        <w:tc>
          <w:tcPr>
            <w:tcW w:w="1980" w:type="dxa"/>
          </w:tcPr>
          <w:p w14:paraId="038FA144" w14:textId="5797ECFC" w:rsidR="00F13602" w:rsidRDefault="00707B73" w:rsidP="0064758D">
            <w:pPr>
              <w:pStyle w:val="ListParagraph"/>
              <w:numPr>
                <w:ilvl w:val="0"/>
                <w:numId w:val="0"/>
              </w:numPr>
              <w:jc w:val="left"/>
            </w:pPr>
            <w:r>
              <w:t>1. Tạo mục tiêu mới thành công</w:t>
            </w:r>
          </w:p>
        </w:tc>
        <w:tc>
          <w:tcPr>
            <w:tcW w:w="1530" w:type="dxa"/>
          </w:tcPr>
          <w:p w14:paraId="37052E48" w14:textId="5170EEC8" w:rsidR="002A6D1C" w:rsidRDefault="002A6D1C" w:rsidP="00F4340C">
            <w:pPr>
              <w:pStyle w:val="ListParagraph"/>
              <w:numPr>
                <w:ilvl w:val="0"/>
                <w:numId w:val="0"/>
              </w:numPr>
              <w:jc w:val="center"/>
            </w:pPr>
            <w:r>
              <w:t>Pass</w:t>
            </w:r>
          </w:p>
        </w:tc>
      </w:tr>
      <w:tr w:rsidR="00791749" w14:paraId="5A2D38ED" w14:textId="799789BD" w:rsidTr="58983757">
        <w:tc>
          <w:tcPr>
            <w:tcW w:w="491" w:type="dxa"/>
          </w:tcPr>
          <w:p w14:paraId="5DAADDC4" w14:textId="2E4C8145" w:rsidR="00791749" w:rsidRDefault="009A4217" w:rsidP="0064758D">
            <w:pPr>
              <w:pStyle w:val="ListParagraph"/>
              <w:numPr>
                <w:ilvl w:val="0"/>
                <w:numId w:val="0"/>
              </w:numPr>
              <w:jc w:val="left"/>
            </w:pPr>
            <w:r>
              <w:t>5</w:t>
            </w:r>
          </w:p>
        </w:tc>
        <w:tc>
          <w:tcPr>
            <w:tcW w:w="1579" w:type="dxa"/>
          </w:tcPr>
          <w:p w14:paraId="7F0A94C5" w14:textId="2253F5AC" w:rsidR="00791749" w:rsidRDefault="00791749" w:rsidP="0064758D">
            <w:pPr>
              <w:pStyle w:val="ListParagraph"/>
              <w:numPr>
                <w:ilvl w:val="0"/>
                <w:numId w:val="0"/>
              </w:numPr>
              <w:jc w:val="left"/>
            </w:pPr>
            <w:r>
              <w:t>Tạo mục tiêu mới</w:t>
            </w:r>
            <w:r w:rsidR="006B3B09">
              <w:t xml:space="preserve"> với Target Amount dạng kí tự</w:t>
            </w:r>
          </w:p>
        </w:tc>
        <w:tc>
          <w:tcPr>
            <w:tcW w:w="1080" w:type="dxa"/>
          </w:tcPr>
          <w:p w14:paraId="53FA5156" w14:textId="77777777" w:rsidR="00791749" w:rsidRDefault="00791749" w:rsidP="0064758D">
            <w:pPr>
              <w:pStyle w:val="ListParagraph"/>
              <w:numPr>
                <w:ilvl w:val="0"/>
                <w:numId w:val="0"/>
              </w:numPr>
              <w:jc w:val="left"/>
            </w:pPr>
          </w:p>
        </w:tc>
        <w:tc>
          <w:tcPr>
            <w:tcW w:w="2610" w:type="dxa"/>
          </w:tcPr>
          <w:p w14:paraId="334B7E1D" w14:textId="77777777" w:rsidR="00791749" w:rsidRDefault="00791749" w:rsidP="0064758D">
            <w:pPr>
              <w:pStyle w:val="ListParagraph"/>
              <w:numPr>
                <w:ilvl w:val="0"/>
                <w:numId w:val="0"/>
              </w:numPr>
              <w:jc w:val="left"/>
            </w:pPr>
            <w:r>
              <w:t>1. Nhấn “Get Started”</w:t>
            </w:r>
          </w:p>
          <w:p w14:paraId="7231EC3C" w14:textId="77777777" w:rsidR="00791749" w:rsidRDefault="00791749" w:rsidP="0064758D">
            <w:pPr>
              <w:pStyle w:val="ListParagraph"/>
              <w:numPr>
                <w:ilvl w:val="0"/>
                <w:numId w:val="0"/>
              </w:numPr>
              <w:jc w:val="left"/>
            </w:pPr>
            <w:r>
              <w:t>2. Nhấn “+ New Goal”</w:t>
            </w:r>
          </w:p>
          <w:p w14:paraId="0040A180" w14:textId="7BE02B7F" w:rsidR="00791749" w:rsidRDefault="00791749" w:rsidP="0064758D">
            <w:pPr>
              <w:pStyle w:val="ListParagraph"/>
              <w:numPr>
                <w:ilvl w:val="0"/>
                <w:numId w:val="0"/>
              </w:numPr>
              <w:jc w:val="left"/>
            </w:pPr>
            <w:r>
              <w:t>3. Nhập vào Goal Title: “</w:t>
            </w:r>
            <w:r w:rsidR="008B5705" w:rsidRPr="008B5705">
              <w:t>Save $10,000</w:t>
            </w:r>
            <w:r>
              <w:t>”</w:t>
            </w:r>
          </w:p>
          <w:p w14:paraId="4A806DF6" w14:textId="2F13AAC5" w:rsidR="00791749" w:rsidRDefault="00791749" w:rsidP="0064758D">
            <w:pPr>
              <w:pStyle w:val="ListParagraph"/>
              <w:numPr>
                <w:ilvl w:val="0"/>
                <w:numId w:val="0"/>
              </w:numPr>
              <w:jc w:val="left"/>
            </w:pPr>
            <w:r>
              <w:t xml:space="preserve">4. Nhập Target Amount: </w:t>
            </w:r>
            <w:r w:rsidR="008B5705">
              <w:t>“</w:t>
            </w:r>
            <w:r w:rsidR="008B5705" w:rsidRPr="008B5705">
              <w:t>one hundred</w:t>
            </w:r>
            <w:r w:rsidR="008B5705">
              <w:t>”</w:t>
            </w:r>
          </w:p>
          <w:p w14:paraId="3C0754A1" w14:textId="77777777" w:rsidR="00791749" w:rsidRDefault="00791749" w:rsidP="0064758D">
            <w:pPr>
              <w:pStyle w:val="ListParagraph"/>
              <w:numPr>
                <w:ilvl w:val="0"/>
                <w:numId w:val="0"/>
              </w:numPr>
              <w:jc w:val="left"/>
            </w:pPr>
            <w:r>
              <w:t>5. Click Deadline , chọn ngày 30/11/2023</w:t>
            </w:r>
          </w:p>
          <w:p w14:paraId="004679B0" w14:textId="7C902589" w:rsidR="00791749" w:rsidRDefault="00791749" w:rsidP="0064758D">
            <w:pPr>
              <w:pStyle w:val="ListParagraph"/>
              <w:numPr>
                <w:ilvl w:val="0"/>
                <w:numId w:val="0"/>
              </w:numPr>
              <w:jc w:val="left"/>
            </w:pPr>
            <w:r>
              <w:t>6. Nhập vào Notes: “</w:t>
            </w:r>
            <w:r w:rsidR="009A4217" w:rsidRPr="009A4217">
              <w:t>Build financial security.</w:t>
            </w:r>
            <w:r>
              <w:t>”</w:t>
            </w:r>
          </w:p>
          <w:p w14:paraId="450F2F2D" w14:textId="2AB6F635" w:rsidR="00791749" w:rsidRDefault="00791749" w:rsidP="0064758D">
            <w:pPr>
              <w:pStyle w:val="ListParagraph"/>
              <w:numPr>
                <w:ilvl w:val="0"/>
                <w:numId w:val="0"/>
              </w:numPr>
              <w:jc w:val="left"/>
            </w:pPr>
            <w:r>
              <w:lastRenderedPageBreak/>
              <w:t xml:space="preserve">7. Nhấn </w:t>
            </w:r>
            <w:r w:rsidRPr="009D69D1">
              <w:t>“Set New Saving Goal”</w:t>
            </w:r>
          </w:p>
        </w:tc>
        <w:tc>
          <w:tcPr>
            <w:tcW w:w="1890" w:type="dxa"/>
          </w:tcPr>
          <w:p w14:paraId="51C0C7B5" w14:textId="77777777" w:rsidR="00791749" w:rsidRDefault="00791749" w:rsidP="0064758D">
            <w:pPr>
              <w:pStyle w:val="ListParagraph"/>
              <w:numPr>
                <w:ilvl w:val="0"/>
                <w:numId w:val="0"/>
              </w:numPr>
              <w:jc w:val="left"/>
            </w:pPr>
            <w:r>
              <w:lastRenderedPageBreak/>
              <w:t>1. Tạo mục tiêu mới th</w:t>
            </w:r>
            <w:r w:rsidR="009A4217">
              <w:t>ất bại</w:t>
            </w:r>
          </w:p>
          <w:p w14:paraId="7291B081" w14:textId="38A33F90" w:rsidR="009A4217" w:rsidRDefault="009A4217" w:rsidP="0064758D">
            <w:pPr>
              <w:pStyle w:val="ListParagraph"/>
              <w:numPr>
                <w:ilvl w:val="0"/>
                <w:numId w:val="0"/>
              </w:numPr>
              <w:jc w:val="left"/>
            </w:pPr>
            <w:r>
              <w:t>2. Hiện thông báo Target Amount không hợp lệ</w:t>
            </w:r>
          </w:p>
        </w:tc>
        <w:tc>
          <w:tcPr>
            <w:tcW w:w="1980" w:type="dxa"/>
          </w:tcPr>
          <w:p w14:paraId="4FD97467" w14:textId="77777777" w:rsidR="00707B73" w:rsidRDefault="00707B73" w:rsidP="0064758D">
            <w:pPr>
              <w:pStyle w:val="ListParagraph"/>
              <w:numPr>
                <w:ilvl w:val="0"/>
                <w:numId w:val="0"/>
              </w:numPr>
              <w:jc w:val="left"/>
            </w:pPr>
            <w:r>
              <w:t xml:space="preserve">1. Tạo mục tiêu mới thất bại </w:t>
            </w:r>
          </w:p>
          <w:p w14:paraId="7A037456" w14:textId="64536457" w:rsidR="00F13602" w:rsidRDefault="00707B73" w:rsidP="0064758D">
            <w:pPr>
              <w:pStyle w:val="ListParagraph"/>
              <w:numPr>
                <w:ilvl w:val="0"/>
                <w:numId w:val="0"/>
              </w:numPr>
              <w:jc w:val="left"/>
            </w:pPr>
            <w:r>
              <w:t>2. Hiện thông báo Target Amount bị bỏ trống hoặc không hợp lệ</w:t>
            </w:r>
          </w:p>
        </w:tc>
        <w:tc>
          <w:tcPr>
            <w:tcW w:w="1530" w:type="dxa"/>
          </w:tcPr>
          <w:p w14:paraId="01126B01" w14:textId="25E0DB54" w:rsidR="002A6D1C" w:rsidRDefault="002A6D1C" w:rsidP="00F4340C">
            <w:pPr>
              <w:pStyle w:val="ListParagraph"/>
              <w:numPr>
                <w:ilvl w:val="0"/>
                <w:numId w:val="0"/>
              </w:numPr>
              <w:jc w:val="center"/>
            </w:pPr>
            <w:r>
              <w:t>Pass</w:t>
            </w:r>
          </w:p>
        </w:tc>
      </w:tr>
      <w:tr w:rsidR="00791749" w14:paraId="157640CB" w14:textId="566C9FBA" w:rsidTr="58983757">
        <w:tc>
          <w:tcPr>
            <w:tcW w:w="491" w:type="dxa"/>
          </w:tcPr>
          <w:p w14:paraId="13EDC3E0" w14:textId="59B07E60" w:rsidR="00791749" w:rsidRDefault="00105C51" w:rsidP="0064758D">
            <w:pPr>
              <w:pStyle w:val="ListParagraph"/>
              <w:numPr>
                <w:ilvl w:val="0"/>
                <w:numId w:val="0"/>
              </w:numPr>
              <w:jc w:val="left"/>
            </w:pPr>
            <w:r>
              <w:t>6</w:t>
            </w:r>
          </w:p>
        </w:tc>
        <w:tc>
          <w:tcPr>
            <w:tcW w:w="1579" w:type="dxa"/>
          </w:tcPr>
          <w:p w14:paraId="238031CF" w14:textId="0A02AE1F" w:rsidR="00791749" w:rsidRDefault="00791749" w:rsidP="0064758D">
            <w:pPr>
              <w:pStyle w:val="ListParagraph"/>
              <w:numPr>
                <w:ilvl w:val="0"/>
                <w:numId w:val="0"/>
              </w:numPr>
              <w:jc w:val="left"/>
            </w:pPr>
            <w:r>
              <w:t>Tạo mục tiêu mới</w:t>
            </w:r>
            <w:r w:rsidR="0079491B">
              <w:t xml:space="preserve"> với Target Amount là số âm</w:t>
            </w:r>
          </w:p>
        </w:tc>
        <w:tc>
          <w:tcPr>
            <w:tcW w:w="1080" w:type="dxa"/>
          </w:tcPr>
          <w:p w14:paraId="080385FA" w14:textId="77777777" w:rsidR="00791749" w:rsidRDefault="00791749" w:rsidP="0064758D">
            <w:pPr>
              <w:pStyle w:val="ListParagraph"/>
              <w:numPr>
                <w:ilvl w:val="0"/>
                <w:numId w:val="0"/>
              </w:numPr>
              <w:jc w:val="left"/>
            </w:pPr>
          </w:p>
        </w:tc>
        <w:tc>
          <w:tcPr>
            <w:tcW w:w="2610" w:type="dxa"/>
          </w:tcPr>
          <w:p w14:paraId="0177A2C4" w14:textId="77777777" w:rsidR="00791749" w:rsidRDefault="00791749" w:rsidP="0064758D">
            <w:pPr>
              <w:pStyle w:val="ListParagraph"/>
              <w:numPr>
                <w:ilvl w:val="0"/>
                <w:numId w:val="0"/>
              </w:numPr>
              <w:jc w:val="left"/>
            </w:pPr>
            <w:r>
              <w:t>1. Nhấn “Get Started”</w:t>
            </w:r>
          </w:p>
          <w:p w14:paraId="65ABFC14" w14:textId="77777777" w:rsidR="00791749" w:rsidRDefault="00791749" w:rsidP="0064758D">
            <w:pPr>
              <w:pStyle w:val="ListParagraph"/>
              <w:numPr>
                <w:ilvl w:val="0"/>
                <w:numId w:val="0"/>
              </w:numPr>
              <w:jc w:val="left"/>
            </w:pPr>
            <w:r>
              <w:t>2. Nhấn “+ New Goal”</w:t>
            </w:r>
          </w:p>
          <w:p w14:paraId="11F26D4E" w14:textId="70B5342B" w:rsidR="00791749" w:rsidRDefault="00791749" w:rsidP="0064758D">
            <w:pPr>
              <w:pStyle w:val="ListParagraph"/>
              <w:numPr>
                <w:ilvl w:val="0"/>
                <w:numId w:val="0"/>
              </w:numPr>
              <w:jc w:val="left"/>
            </w:pPr>
            <w:r>
              <w:t>3. Nhập vào Goal Title: “</w:t>
            </w:r>
            <w:r w:rsidR="00C763CB" w:rsidRPr="00C763CB">
              <w:t>Purchase BMW X3</w:t>
            </w:r>
            <w:r>
              <w:t>”</w:t>
            </w:r>
          </w:p>
          <w:p w14:paraId="1C5816D0" w14:textId="66C92B8A" w:rsidR="00791749" w:rsidRDefault="00791749" w:rsidP="0064758D">
            <w:pPr>
              <w:pStyle w:val="ListParagraph"/>
              <w:numPr>
                <w:ilvl w:val="0"/>
                <w:numId w:val="0"/>
              </w:numPr>
              <w:jc w:val="left"/>
            </w:pPr>
            <w:r>
              <w:t xml:space="preserve">4. Nhập Target Amount: </w:t>
            </w:r>
            <w:r w:rsidR="00C763CB">
              <w:t>-10000</w:t>
            </w:r>
          </w:p>
          <w:p w14:paraId="7A6FFC5B" w14:textId="77777777" w:rsidR="00791749" w:rsidRDefault="00791749" w:rsidP="0064758D">
            <w:pPr>
              <w:pStyle w:val="ListParagraph"/>
              <w:numPr>
                <w:ilvl w:val="0"/>
                <w:numId w:val="0"/>
              </w:numPr>
              <w:jc w:val="left"/>
            </w:pPr>
            <w:r>
              <w:t>5. Click Deadline , chọn ngày 30/11/2023</w:t>
            </w:r>
          </w:p>
          <w:p w14:paraId="3531243F" w14:textId="36F9F35A" w:rsidR="00791749" w:rsidRDefault="00791749" w:rsidP="0064758D">
            <w:pPr>
              <w:pStyle w:val="ListParagraph"/>
              <w:numPr>
                <w:ilvl w:val="0"/>
                <w:numId w:val="0"/>
              </w:numPr>
              <w:jc w:val="left"/>
            </w:pPr>
            <w:r>
              <w:t>6. Nhập vào Notes: “</w:t>
            </w:r>
            <w:r w:rsidR="00105C51" w:rsidRPr="00105C51">
              <w:t>Plan smartly</w:t>
            </w:r>
            <w:r w:rsidRPr="009D69D1">
              <w:t>.</w:t>
            </w:r>
            <w:r>
              <w:t>”</w:t>
            </w:r>
          </w:p>
          <w:p w14:paraId="0A378F01" w14:textId="39486206" w:rsidR="00791749" w:rsidRDefault="00791749" w:rsidP="0064758D">
            <w:pPr>
              <w:pStyle w:val="ListParagraph"/>
              <w:numPr>
                <w:ilvl w:val="0"/>
                <w:numId w:val="0"/>
              </w:numPr>
              <w:jc w:val="left"/>
            </w:pPr>
            <w:r>
              <w:t xml:space="preserve">7. Nhấn </w:t>
            </w:r>
            <w:r w:rsidRPr="009D69D1">
              <w:t>“Set New Saving Goal”</w:t>
            </w:r>
          </w:p>
        </w:tc>
        <w:tc>
          <w:tcPr>
            <w:tcW w:w="1890" w:type="dxa"/>
          </w:tcPr>
          <w:p w14:paraId="06477D1F" w14:textId="77777777" w:rsidR="00436ABA" w:rsidRDefault="00436ABA" w:rsidP="0064758D">
            <w:pPr>
              <w:pStyle w:val="ListParagraph"/>
              <w:numPr>
                <w:ilvl w:val="0"/>
                <w:numId w:val="0"/>
              </w:numPr>
              <w:jc w:val="left"/>
            </w:pPr>
            <w:r>
              <w:t>1. Tạo mục tiêu mới thất bại</w:t>
            </w:r>
          </w:p>
          <w:p w14:paraId="1075E246" w14:textId="7F97CBED" w:rsidR="00791749" w:rsidRDefault="00436ABA" w:rsidP="0064758D">
            <w:pPr>
              <w:pStyle w:val="ListParagraph"/>
              <w:numPr>
                <w:ilvl w:val="0"/>
                <w:numId w:val="0"/>
              </w:numPr>
              <w:jc w:val="left"/>
            </w:pPr>
            <w:r>
              <w:t>2. Hiện thông báo Target Amount không hợp lệ</w:t>
            </w:r>
          </w:p>
        </w:tc>
        <w:tc>
          <w:tcPr>
            <w:tcW w:w="1980" w:type="dxa"/>
          </w:tcPr>
          <w:p w14:paraId="384BFBE1" w14:textId="77777777" w:rsidR="00707B73" w:rsidRDefault="00707B73" w:rsidP="0064758D">
            <w:pPr>
              <w:pStyle w:val="ListParagraph"/>
              <w:numPr>
                <w:ilvl w:val="0"/>
                <w:numId w:val="0"/>
              </w:numPr>
              <w:jc w:val="left"/>
            </w:pPr>
            <w:r>
              <w:t>1. Tự động chuyển Target Amount thành số dương</w:t>
            </w:r>
          </w:p>
          <w:p w14:paraId="078C16DE" w14:textId="560AC85E" w:rsidR="00F13602" w:rsidRDefault="00707B73" w:rsidP="0064758D">
            <w:pPr>
              <w:pStyle w:val="ListParagraph"/>
              <w:numPr>
                <w:ilvl w:val="0"/>
                <w:numId w:val="0"/>
              </w:numPr>
              <w:jc w:val="left"/>
            </w:pPr>
            <w:r>
              <w:t>2. Tạo mục tiêu mới thành công</w:t>
            </w:r>
          </w:p>
        </w:tc>
        <w:tc>
          <w:tcPr>
            <w:tcW w:w="1530" w:type="dxa"/>
          </w:tcPr>
          <w:p w14:paraId="2182D318" w14:textId="411559C2" w:rsidR="00663305" w:rsidRDefault="00663305" w:rsidP="00F4340C">
            <w:pPr>
              <w:pStyle w:val="ListParagraph"/>
              <w:numPr>
                <w:ilvl w:val="0"/>
                <w:numId w:val="0"/>
              </w:numPr>
              <w:jc w:val="center"/>
            </w:pPr>
            <w:r>
              <w:t>Fail</w:t>
            </w:r>
          </w:p>
        </w:tc>
      </w:tr>
      <w:tr w:rsidR="00791749" w14:paraId="39A688A6" w14:textId="28C0BC94" w:rsidTr="58983757">
        <w:tc>
          <w:tcPr>
            <w:tcW w:w="491" w:type="dxa"/>
          </w:tcPr>
          <w:p w14:paraId="4A6C2475" w14:textId="42156053" w:rsidR="00791749" w:rsidRDefault="00745BE7" w:rsidP="0064758D">
            <w:pPr>
              <w:pStyle w:val="ListParagraph"/>
              <w:numPr>
                <w:ilvl w:val="0"/>
                <w:numId w:val="0"/>
              </w:numPr>
              <w:jc w:val="left"/>
            </w:pPr>
            <w:r>
              <w:t>7</w:t>
            </w:r>
          </w:p>
        </w:tc>
        <w:tc>
          <w:tcPr>
            <w:tcW w:w="1579" w:type="dxa"/>
          </w:tcPr>
          <w:p w14:paraId="31BF688F" w14:textId="41BB2EEA" w:rsidR="00791749" w:rsidRDefault="00791749" w:rsidP="0064758D">
            <w:pPr>
              <w:pStyle w:val="ListParagraph"/>
              <w:numPr>
                <w:ilvl w:val="0"/>
                <w:numId w:val="0"/>
              </w:numPr>
              <w:jc w:val="left"/>
            </w:pPr>
            <w:r>
              <w:t>Tạo mục tiêu mới</w:t>
            </w:r>
            <w:r w:rsidR="00FF6B8F">
              <w:t xml:space="preserve"> với Target Amount vô cùng lớn</w:t>
            </w:r>
          </w:p>
        </w:tc>
        <w:tc>
          <w:tcPr>
            <w:tcW w:w="1080" w:type="dxa"/>
          </w:tcPr>
          <w:p w14:paraId="171AF770" w14:textId="77777777" w:rsidR="00791749" w:rsidRDefault="00791749" w:rsidP="0064758D">
            <w:pPr>
              <w:pStyle w:val="ListParagraph"/>
              <w:numPr>
                <w:ilvl w:val="0"/>
                <w:numId w:val="0"/>
              </w:numPr>
              <w:jc w:val="left"/>
            </w:pPr>
          </w:p>
        </w:tc>
        <w:tc>
          <w:tcPr>
            <w:tcW w:w="2610" w:type="dxa"/>
          </w:tcPr>
          <w:p w14:paraId="43FA0027" w14:textId="77777777" w:rsidR="00791749" w:rsidRDefault="00791749" w:rsidP="0064758D">
            <w:pPr>
              <w:pStyle w:val="ListParagraph"/>
              <w:numPr>
                <w:ilvl w:val="0"/>
                <w:numId w:val="0"/>
              </w:numPr>
              <w:jc w:val="left"/>
            </w:pPr>
            <w:r>
              <w:t>1. Nhấn “Get Started”</w:t>
            </w:r>
          </w:p>
          <w:p w14:paraId="68E4A99D" w14:textId="77777777" w:rsidR="00791749" w:rsidRDefault="00791749" w:rsidP="0064758D">
            <w:pPr>
              <w:pStyle w:val="ListParagraph"/>
              <w:numPr>
                <w:ilvl w:val="0"/>
                <w:numId w:val="0"/>
              </w:numPr>
              <w:jc w:val="left"/>
            </w:pPr>
            <w:r>
              <w:t>2. Nhấn “+ New Goal”</w:t>
            </w:r>
          </w:p>
          <w:p w14:paraId="274BD6E2" w14:textId="550C134F" w:rsidR="00791749" w:rsidRDefault="00791749" w:rsidP="0064758D">
            <w:pPr>
              <w:pStyle w:val="ListParagraph"/>
              <w:numPr>
                <w:ilvl w:val="0"/>
                <w:numId w:val="0"/>
              </w:numPr>
              <w:jc w:val="left"/>
            </w:pPr>
            <w:r>
              <w:t>3. Nhập vào Goal Title: “</w:t>
            </w:r>
            <w:r w:rsidR="00F66D49" w:rsidRPr="00F66D49">
              <w:t>Purchase iPhone 15</w:t>
            </w:r>
            <w:r>
              <w:t>”</w:t>
            </w:r>
          </w:p>
          <w:p w14:paraId="237F76B1" w14:textId="7CE9F045" w:rsidR="00791749" w:rsidRDefault="00791749" w:rsidP="0064758D">
            <w:pPr>
              <w:pStyle w:val="ListParagraph"/>
              <w:numPr>
                <w:ilvl w:val="0"/>
                <w:numId w:val="0"/>
              </w:numPr>
              <w:jc w:val="left"/>
            </w:pPr>
            <w:r>
              <w:t xml:space="preserve">4. Nhập Target Amount: </w:t>
            </w:r>
            <w:r w:rsidR="00F66D49" w:rsidRPr="00F66D49">
              <w:t>9,999,999,999,999,990,000,</w:t>
            </w:r>
            <w:r w:rsidR="00745BE7">
              <w:br/>
            </w:r>
            <w:r w:rsidR="00F66D49" w:rsidRPr="00F66D49">
              <w:t>000,000,000,000,000,000,000,000,000</w:t>
            </w:r>
          </w:p>
          <w:p w14:paraId="6BF92EED" w14:textId="77777777" w:rsidR="00791749" w:rsidRDefault="00791749" w:rsidP="0064758D">
            <w:pPr>
              <w:pStyle w:val="ListParagraph"/>
              <w:numPr>
                <w:ilvl w:val="0"/>
                <w:numId w:val="0"/>
              </w:numPr>
              <w:jc w:val="left"/>
            </w:pPr>
            <w:r>
              <w:t>5. Click Deadline , chọn ngày 30/11/2023</w:t>
            </w:r>
          </w:p>
          <w:p w14:paraId="518A3701" w14:textId="1924184F" w:rsidR="00791749" w:rsidRDefault="00791749" w:rsidP="0064758D">
            <w:pPr>
              <w:pStyle w:val="ListParagraph"/>
              <w:numPr>
                <w:ilvl w:val="0"/>
                <w:numId w:val="0"/>
              </w:numPr>
              <w:jc w:val="left"/>
            </w:pPr>
            <w:r>
              <w:lastRenderedPageBreak/>
              <w:t>6. Nhập vào Notes: “</w:t>
            </w:r>
            <w:r w:rsidR="00230626" w:rsidRPr="00230626">
              <w:t>Strategize wisely.</w:t>
            </w:r>
          </w:p>
          <w:p w14:paraId="00935417" w14:textId="3E6CF369" w:rsidR="00791749" w:rsidRDefault="00791749" w:rsidP="0064758D">
            <w:pPr>
              <w:pStyle w:val="ListParagraph"/>
              <w:numPr>
                <w:ilvl w:val="0"/>
                <w:numId w:val="0"/>
              </w:numPr>
              <w:jc w:val="left"/>
            </w:pPr>
            <w:r>
              <w:t xml:space="preserve">7. Nhấn </w:t>
            </w:r>
            <w:r w:rsidRPr="009D69D1">
              <w:t>“Set New Saving Goal”</w:t>
            </w:r>
          </w:p>
        </w:tc>
        <w:tc>
          <w:tcPr>
            <w:tcW w:w="1890" w:type="dxa"/>
          </w:tcPr>
          <w:p w14:paraId="2F0DA603" w14:textId="74C2D902" w:rsidR="00791749" w:rsidRDefault="00791749" w:rsidP="0064758D">
            <w:pPr>
              <w:pStyle w:val="ListParagraph"/>
              <w:numPr>
                <w:ilvl w:val="0"/>
                <w:numId w:val="0"/>
              </w:numPr>
              <w:jc w:val="left"/>
            </w:pPr>
            <w:r>
              <w:lastRenderedPageBreak/>
              <w:t>1. Tạo mục tiêu mới thành công</w:t>
            </w:r>
          </w:p>
        </w:tc>
        <w:tc>
          <w:tcPr>
            <w:tcW w:w="1980" w:type="dxa"/>
          </w:tcPr>
          <w:p w14:paraId="5A535E80" w14:textId="5493E31D" w:rsidR="00F13602" w:rsidRDefault="0042333F" w:rsidP="0064758D">
            <w:pPr>
              <w:pStyle w:val="ListParagraph"/>
              <w:numPr>
                <w:ilvl w:val="0"/>
                <w:numId w:val="0"/>
              </w:numPr>
              <w:jc w:val="left"/>
            </w:pPr>
            <w:r>
              <w:t>1. Tạo mục tiêu mới thành công</w:t>
            </w:r>
          </w:p>
        </w:tc>
        <w:tc>
          <w:tcPr>
            <w:tcW w:w="1530" w:type="dxa"/>
          </w:tcPr>
          <w:p w14:paraId="2F4D4451" w14:textId="0EF8B3B9" w:rsidR="002A6D1C" w:rsidRDefault="001F5358" w:rsidP="00F4340C">
            <w:pPr>
              <w:pStyle w:val="ListParagraph"/>
              <w:numPr>
                <w:ilvl w:val="0"/>
                <w:numId w:val="0"/>
              </w:numPr>
              <w:jc w:val="center"/>
            </w:pPr>
            <w:r>
              <w:t>Pass</w:t>
            </w:r>
          </w:p>
        </w:tc>
      </w:tr>
      <w:tr w:rsidR="00791749" w14:paraId="66DED5FE" w14:textId="61F6991E" w:rsidTr="58983757">
        <w:tc>
          <w:tcPr>
            <w:tcW w:w="491" w:type="dxa"/>
          </w:tcPr>
          <w:p w14:paraId="44D51931" w14:textId="7DC153E0" w:rsidR="00791749" w:rsidRDefault="00745BE7" w:rsidP="0064758D">
            <w:pPr>
              <w:pStyle w:val="ListParagraph"/>
              <w:numPr>
                <w:ilvl w:val="0"/>
                <w:numId w:val="0"/>
              </w:numPr>
              <w:jc w:val="left"/>
            </w:pPr>
            <w:r>
              <w:t>8</w:t>
            </w:r>
          </w:p>
        </w:tc>
        <w:tc>
          <w:tcPr>
            <w:tcW w:w="1579" w:type="dxa"/>
          </w:tcPr>
          <w:p w14:paraId="3E343688" w14:textId="56594BD2" w:rsidR="00791749" w:rsidRDefault="00791749" w:rsidP="0064758D">
            <w:pPr>
              <w:pStyle w:val="ListParagraph"/>
              <w:numPr>
                <w:ilvl w:val="0"/>
                <w:numId w:val="0"/>
              </w:numPr>
              <w:jc w:val="left"/>
            </w:pPr>
            <w:r>
              <w:t>Tạo mục tiêu mới</w:t>
            </w:r>
            <w:r w:rsidR="00745BE7">
              <w:t xml:space="preserve"> với Goal Title có kí tự đặt biệt</w:t>
            </w:r>
          </w:p>
        </w:tc>
        <w:tc>
          <w:tcPr>
            <w:tcW w:w="1080" w:type="dxa"/>
          </w:tcPr>
          <w:p w14:paraId="741CCF0D" w14:textId="77777777" w:rsidR="00791749" w:rsidRDefault="00791749" w:rsidP="0064758D">
            <w:pPr>
              <w:pStyle w:val="ListParagraph"/>
              <w:numPr>
                <w:ilvl w:val="0"/>
                <w:numId w:val="0"/>
              </w:numPr>
              <w:jc w:val="left"/>
            </w:pPr>
          </w:p>
        </w:tc>
        <w:tc>
          <w:tcPr>
            <w:tcW w:w="2610" w:type="dxa"/>
          </w:tcPr>
          <w:p w14:paraId="3677634B" w14:textId="77777777" w:rsidR="00791749" w:rsidRDefault="00791749" w:rsidP="0064758D">
            <w:pPr>
              <w:pStyle w:val="ListParagraph"/>
              <w:numPr>
                <w:ilvl w:val="0"/>
                <w:numId w:val="0"/>
              </w:numPr>
              <w:jc w:val="left"/>
            </w:pPr>
            <w:r>
              <w:t>1. Nhấn “Get Started”</w:t>
            </w:r>
          </w:p>
          <w:p w14:paraId="1D290B9D" w14:textId="77777777" w:rsidR="00791749" w:rsidRDefault="00791749" w:rsidP="0064758D">
            <w:pPr>
              <w:pStyle w:val="ListParagraph"/>
              <w:numPr>
                <w:ilvl w:val="0"/>
                <w:numId w:val="0"/>
              </w:numPr>
              <w:jc w:val="left"/>
            </w:pPr>
            <w:r>
              <w:t>2. Nhấn “+ New Goal”</w:t>
            </w:r>
          </w:p>
          <w:p w14:paraId="4AAF57EE" w14:textId="570CF8F4" w:rsidR="00791749" w:rsidRDefault="00791749" w:rsidP="0064758D">
            <w:pPr>
              <w:pStyle w:val="ListParagraph"/>
              <w:numPr>
                <w:ilvl w:val="0"/>
                <w:numId w:val="0"/>
              </w:numPr>
              <w:jc w:val="left"/>
            </w:pPr>
            <w:r>
              <w:t>3. Nhập vào Goal Title: “</w:t>
            </w:r>
            <w:r w:rsidR="00686861" w:rsidRPr="00686861">
              <w:t>Purchase Dell XPS 15!@#$$</w:t>
            </w:r>
            <w:r>
              <w:t>”</w:t>
            </w:r>
          </w:p>
          <w:p w14:paraId="43CD33C1" w14:textId="456BE1FC" w:rsidR="00791749" w:rsidRDefault="00791749" w:rsidP="0064758D">
            <w:pPr>
              <w:pStyle w:val="ListParagraph"/>
              <w:numPr>
                <w:ilvl w:val="0"/>
                <w:numId w:val="0"/>
              </w:numPr>
              <w:jc w:val="left"/>
            </w:pPr>
            <w:r>
              <w:t xml:space="preserve">4. Nhập Target Amount: </w:t>
            </w:r>
            <w:r w:rsidR="00686861">
              <w:t>2</w:t>
            </w:r>
            <w:r>
              <w:t>000</w:t>
            </w:r>
          </w:p>
          <w:p w14:paraId="32475B57" w14:textId="77777777" w:rsidR="00791749" w:rsidRDefault="00791749" w:rsidP="0064758D">
            <w:pPr>
              <w:pStyle w:val="ListParagraph"/>
              <w:numPr>
                <w:ilvl w:val="0"/>
                <w:numId w:val="0"/>
              </w:numPr>
              <w:jc w:val="left"/>
            </w:pPr>
            <w:r>
              <w:t>5. Click Deadline , chọn ngày 30/11/2023</w:t>
            </w:r>
          </w:p>
          <w:p w14:paraId="7687E57B" w14:textId="136126A0" w:rsidR="00791749" w:rsidRDefault="00791749" w:rsidP="0064758D">
            <w:pPr>
              <w:pStyle w:val="ListParagraph"/>
              <w:numPr>
                <w:ilvl w:val="0"/>
                <w:numId w:val="0"/>
              </w:numPr>
              <w:jc w:val="left"/>
            </w:pPr>
            <w:r>
              <w:t>6. Nhập vào Notes: “</w:t>
            </w:r>
            <w:r w:rsidR="00686861" w:rsidRPr="00686861">
              <w:t>Prioritize performance</w:t>
            </w:r>
            <w:r w:rsidRPr="009D69D1">
              <w:t>.</w:t>
            </w:r>
            <w:r>
              <w:t>”</w:t>
            </w:r>
          </w:p>
          <w:p w14:paraId="10402926" w14:textId="567B8775" w:rsidR="00791749" w:rsidRDefault="00791749" w:rsidP="0064758D">
            <w:pPr>
              <w:pStyle w:val="ListParagraph"/>
              <w:numPr>
                <w:ilvl w:val="0"/>
                <w:numId w:val="0"/>
              </w:numPr>
              <w:jc w:val="left"/>
            </w:pPr>
            <w:r>
              <w:t xml:space="preserve">7. Nhấn </w:t>
            </w:r>
            <w:r w:rsidRPr="009D69D1">
              <w:t>“Set New Saving Goal”</w:t>
            </w:r>
          </w:p>
        </w:tc>
        <w:tc>
          <w:tcPr>
            <w:tcW w:w="1890" w:type="dxa"/>
          </w:tcPr>
          <w:p w14:paraId="0877615D" w14:textId="5C08835F" w:rsidR="00791749" w:rsidRDefault="00791749" w:rsidP="0064758D">
            <w:pPr>
              <w:pStyle w:val="ListParagraph"/>
              <w:numPr>
                <w:ilvl w:val="0"/>
                <w:numId w:val="0"/>
              </w:numPr>
              <w:jc w:val="left"/>
            </w:pPr>
            <w:r>
              <w:t>1. Tạo mục tiêu mới thành công</w:t>
            </w:r>
          </w:p>
        </w:tc>
        <w:tc>
          <w:tcPr>
            <w:tcW w:w="1980" w:type="dxa"/>
          </w:tcPr>
          <w:p w14:paraId="5E10CA57" w14:textId="1AC015EB" w:rsidR="00F13602" w:rsidRDefault="0042333F" w:rsidP="0064758D">
            <w:pPr>
              <w:pStyle w:val="ListParagraph"/>
              <w:numPr>
                <w:ilvl w:val="0"/>
                <w:numId w:val="0"/>
              </w:numPr>
              <w:jc w:val="left"/>
            </w:pPr>
            <w:r>
              <w:t>1. Tạo mục tiêu mới thành công</w:t>
            </w:r>
          </w:p>
        </w:tc>
        <w:tc>
          <w:tcPr>
            <w:tcW w:w="1530" w:type="dxa"/>
          </w:tcPr>
          <w:p w14:paraId="4A90F720" w14:textId="01155704" w:rsidR="002A6D1C" w:rsidRDefault="001F5358" w:rsidP="00F4340C">
            <w:pPr>
              <w:pStyle w:val="ListParagraph"/>
              <w:numPr>
                <w:ilvl w:val="0"/>
                <w:numId w:val="0"/>
              </w:numPr>
              <w:jc w:val="center"/>
            </w:pPr>
            <w:r>
              <w:t>Pass</w:t>
            </w:r>
          </w:p>
        </w:tc>
      </w:tr>
      <w:tr w:rsidR="00791749" w14:paraId="568189A0" w14:textId="5032397B" w:rsidTr="58983757">
        <w:tc>
          <w:tcPr>
            <w:tcW w:w="491" w:type="dxa"/>
          </w:tcPr>
          <w:p w14:paraId="0DC46DBC" w14:textId="1549723F" w:rsidR="00791749" w:rsidRDefault="007109DA" w:rsidP="0064758D">
            <w:pPr>
              <w:pStyle w:val="ListParagraph"/>
              <w:numPr>
                <w:ilvl w:val="0"/>
                <w:numId w:val="0"/>
              </w:numPr>
              <w:jc w:val="left"/>
            </w:pPr>
            <w:r>
              <w:t>9</w:t>
            </w:r>
          </w:p>
        </w:tc>
        <w:tc>
          <w:tcPr>
            <w:tcW w:w="1579" w:type="dxa"/>
          </w:tcPr>
          <w:p w14:paraId="43B26D75" w14:textId="45B7CFE9" w:rsidR="00791749" w:rsidRDefault="00791749" w:rsidP="0064758D">
            <w:pPr>
              <w:pStyle w:val="ListParagraph"/>
              <w:numPr>
                <w:ilvl w:val="0"/>
                <w:numId w:val="0"/>
              </w:numPr>
              <w:jc w:val="left"/>
            </w:pPr>
            <w:r>
              <w:t>Tạo mục tiêu mới</w:t>
            </w:r>
            <w:r w:rsidR="00686861">
              <w:t xml:space="preserve"> với Notes có kí tự đặt biệt</w:t>
            </w:r>
          </w:p>
        </w:tc>
        <w:tc>
          <w:tcPr>
            <w:tcW w:w="1080" w:type="dxa"/>
          </w:tcPr>
          <w:p w14:paraId="2F1E0922" w14:textId="77777777" w:rsidR="00791749" w:rsidRDefault="00791749" w:rsidP="0064758D">
            <w:pPr>
              <w:pStyle w:val="ListParagraph"/>
              <w:numPr>
                <w:ilvl w:val="0"/>
                <w:numId w:val="0"/>
              </w:numPr>
              <w:jc w:val="left"/>
            </w:pPr>
          </w:p>
        </w:tc>
        <w:tc>
          <w:tcPr>
            <w:tcW w:w="2610" w:type="dxa"/>
          </w:tcPr>
          <w:p w14:paraId="6122A7FF" w14:textId="77777777" w:rsidR="00791749" w:rsidRDefault="00791749" w:rsidP="0064758D">
            <w:pPr>
              <w:pStyle w:val="ListParagraph"/>
              <w:numPr>
                <w:ilvl w:val="0"/>
                <w:numId w:val="0"/>
              </w:numPr>
              <w:jc w:val="left"/>
            </w:pPr>
            <w:r>
              <w:t>1. Nhấn “Get Started”</w:t>
            </w:r>
          </w:p>
          <w:p w14:paraId="0993BC4E" w14:textId="77777777" w:rsidR="00791749" w:rsidRDefault="00791749" w:rsidP="0064758D">
            <w:pPr>
              <w:pStyle w:val="ListParagraph"/>
              <w:numPr>
                <w:ilvl w:val="0"/>
                <w:numId w:val="0"/>
              </w:numPr>
              <w:jc w:val="left"/>
            </w:pPr>
            <w:r>
              <w:t>2. Nhấn “+ New Goal”</w:t>
            </w:r>
          </w:p>
          <w:p w14:paraId="03ABA793" w14:textId="3BAECC62" w:rsidR="00791749" w:rsidRDefault="00791749" w:rsidP="0064758D">
            <w:pPr>
              <w:pStyle w:val="ListParagraph"/>
              <w:numPr>
                <w:ilvl w:val="0"/>
                <w:numId w:val="0"/>
              </w:numPr>
              <w:jc w:val="left"/>
            </w:pPr>
            <w:r>
              <w:t>3. Nhập vào Goal Title: “</w:t>
            </w:r>
            <w:r w:rsidR="007109DA" w:rsidRPr="007109DA">
              <w:t>Purchase MacBook Air M2</w:t>
            </w:r>
            <w:r>
              <w:t>”</w:t>
            </w:r>
          </w:p>
          <w:p w14:paraId="6B485E75" w14:textId="5F9B60B9" w:rsidR="00791749" w:rsidRDefault="00791749" w:rsidP="0064758D">
            <w:pPr>
              <w:pStyle w:val="ListParagraph"/>
              <w:numPr>
                <w:ilvl w:val="0"/>
                <w:numId w:val="0"/>
              </w:numPr>
              <w:jc w:val="left"/>
            </w:pPr>
            <w:r>
              <w:t xml:space="preserve">4. Nhập Target Amount: </w:t>
            </w:r>
            <w:r w:rsidR="007109DA">
              <w:t>1200</w:t>
            </w:r>
          </w:p>
          <w:p w14:paraId="525CA736" w14:textId="77777777" w:rsidR="00791749" w:rsidRDefault="00791749" w:rsidP="0064758D">
            <w:pPr>
              <w:pStyle w:val="ListParagraph"/>
              <w:numPr>
                <w:ilvl w:val="0"/>
                <w:numId w:val="0"/>
              </w:numPr>
              <w:jc w:val="left"/>
            </w:pPr>
            <w:r>
              <w:t>5. Click Deadline , chọn ngày 30/11/2023</w:t>
            </w:r>
          </w:p>
          <w:p w14:paraId="4787B46F" w14:textId="1E7BF921" w:rsidR="00791749" w:rsidRDefault="00791749" w:rsidP="0064758D">
            <w:pPr>
              <w:pStyle w:val="ListParagraph"/>
              <w:numPr>
                <w:ilvl w:val="0"/>
                <w:numId w:val="0"/>
              </w:numPr>
              <w:jc w:val="left"/>
            </w:pPr>
            <w:r>
              <w:lastRenderedPageBreak/>
              <w:t>6. Nhập vào Notes: “</w:t>
            </w:r>
            <w:r w:rsidR="007109DA" w:rsidRPr="007109DA">
              <w:t>#$%^^</w:t>
            </w:r>
            <w:r>
              <w:t>”</w:t>
            </w:r>
          </w:p>
          <w:p w14:paraId="2E5118D9" w14:textId="3C21DCCB" w:rsidR="00791749" w:rsidRDefault="00791749" w:rsidP="0064758D">
            <w:pPr>
              <w:pStyle w:val="ListParagraph"/>
              <w:numPr>
                <w:ilvl w:val="0"/>
                <w:numId w:val="0"/>
              </w:numPr>
              <w:jc w:val="left"/>
            </w:pPr>
            <w:r>
              <w:t xml:space="preserve">7. Nhấn </w:t>
            </w:r>
            <w:r w:rsidRPr="009D69D1">
              <w:t>“Set New Saving Goal”</w:t>
            </w:r>
          </w:p>
        </w:tc>
        <w:tc>
          <w:tcPr>
            <w:tcW w:w="1890" w:type="dxa"/>
          </w:tcPr>
          <w:p w14:paraId="7832F8D9" w14:textId="7A2022BF" w:rsidR="00791749" w:rsidRDefault="00791749" w:rsidP="0064758D">
            <w:pPr>
              <w:pStyle w:val="ListParagraph"/>
              <w:numPr>
                <w:ilvl w:val="0"/>
                <w:numId w:val="0"/>
              </w:numPr>
              <w:jc w:val="left"/>
            </w:pPr>
            <w:r>
              <w:lastRenderedPageBreak/>
              <w:t>1. Tạo mục tiêu mới thành công</w:t>
            </w:r>
          </w:p>
        </w:tc>
        <w:tc>
          <w:tcPr>
            <w:tcW w:w="1980" w:type="dxa"/>
          </w:tcPr>
          <w:p w14:paraId="29078623" w14:textId="667EE97A" w:rsidR="00F13602" w:rsidRDefault="0042333F" w:rsidP="0064758D">
            <w:pPr>
              <w:pStyle w:val="ListParagraph"/>
              <w:numPr>
                <w:ilvl w:val="0"/>
                <w:numId w:val="0"/>
              </w:numPr>
              <w:jc w:val="left"/>
            </w:pPr>
            <w:r>
              <w:t>1. Tạo mục tiêu mới thành công</w:t>
            </w:r>
          </w:p>
        </w:tc>
        <w:tc>
          <w:tcPr>
            <w:tcW w:w="1530" w:type="dxa"/>
          </w:tcPr>
          <w:p w14:paraId="5C5AD05C" w14:textId="114C353A" w:rsidR="002A6D1C" w:rsidRDefault="001F5358" w:rsidP="00F4340C">
            <w:pPr>
              <w:pStyle w:val="ListParagraph"/>
              <w:numPr>
                <w:ilvl w:val="0"/>
                <w:numId w:val="0"/>
              </w:numPr>
              <w:jc w:val="center"/>
            </w:pPr>
            <w:r>
              <w:t>Pass</w:t>
            </w:r>
          </w:p>
        </w:tc>
      </w:tr>
      <w:tr w:rsidR="00791749" w14:paraId="29C1461F" w14:textId="6CCDBDED" w:rsidTr="58983757">
        <w:tc>
          <w:tcPr>
            <w:tcW w:w="491" w:type="dxa"/>
          </w:tcPr>
          <w:p w14:paraId="4289B570" w14:textId="36A07E6C" w:rsidR="00791749" w:rsidRDefault="620EE62B" w:rsidP="0064758D">
            <w:pPr>
              <w:pStyle w:val="ListParagraph"/>
              <w:numPr>
                <w:ilvl w:val="0"/>
                <w:numId w:val="0"/>
              </w:numPr>
              <w:jc w:val="left"/>
            </w:pPr>
            <w:r>
              <w:t>10</w:t>
            </w:r>
          </w:p>
        </w:tc>
        <w:tc>
          <w:tcPr>
            <w:tcW w:w="1579" w:type="dxa"/>
          </w:tcPr>
          <w:p w14:paraId="38025C42" w14:textId="5512FD32" w:rsidR="00791749" w:rsidRDefault="00791749" w:rsidP="0064758D">
            <w:pPr>
              <w:pStyle w:val="ListParagraph"/>
              <w:numPr>
                <w:ilvl w:val="0"/>
                <w:numId w:val="0"/>
              </w:numPr>
              <w:jc w:val="left"/>
            </w:pPr>
            <w:r>
              <w:t>Tạo mục tiêu mới</w:t>
            </w:r>
            <w:r w:rsidR="007109DA">
              <w:t xml:space="preserve"> với Target Amount bằng 0</w:t>
            </w:r>
          </w:p>
        </w:tc>
        <w:tc>
          <w:tcPr>
            <w:tcW w:w="1080" w:type="dxa"/>
          </w:tcPr>
          <w:p w14:paraId="4D9A3042" w14:textId="77777777" w:rsidR="00791749" w:rsidRDefault="00791749" w:rsidP="0064758D">
            <w:pPr>
              <w:pStyle w:val="ListParagraph"/>
              <w:numPr>
                <w:ilvl w:val="0"/>
                <w:numId w:val="0"/>
              </w:numPr>
              <w:jc w:val="left"/>
            </w:pPr>
          </w:p>
        </w:tc>
        <w:tc>
          <w:tcPr>
            <w:tcW w:w="2610" w:type="dxa"/>
          </w:tcPr>
          <w:p w14:paraId="2E057784" w14:textId="77777777" w:rsidR="00791749" w:rsidRDefault="00791749" w:rsidP="0064758D">
            <w:pPr>
              <w:pStyle w:val="ListParagraph"/>
              <w:numPr>
                <w:ilvl w:val="0"/>
                <w:numId w:val="0"/>
              </w:numPr>
              <w:jc w:val="left"/>
            </w:pPr>
            <w:r>
              <w:t>1. Nhấn “Get Started”</w:t>
            </w:r>
          </w:p>
          <w:p w14:paraId="22C6E1D0" w14:textId="77777777" w:rsidR="00791749" w:rsidRDefault="00791749" w:rsidP="0064758D">
            <w:pPr>
              <w:pStyle w:val="ListParagraph"/>
              <w:numPr>
                <w:ilvl w:val="0"/>
                <w:numId w:val="0"/>
              </w:numPr>
              <w:jc w:val="left"/>
            </w:pPr>
            <w:r>
              <w:t>2. Nhấn “+ New Goal”</w:t>
            </w:r>
          </w:p>
          <w:p w14:paraId="42D1C0C1" w14:textId="73D3847A" w:rsidR="00791749" w:rsidRDefault="00791749" w:rsidP="0064758D">
            <w:pPr>
              <w:pStyle w:val="ListParagraph"/>
              <w:numPr>
                <w:ilvl w:val="0"/>
                <w:numId w:val="0"/>
              </w:numPr>
              <w:jc w:val="left"/>
            </w:pPr>
            <w:r>
              <w:t>3. Nhập vào Goal Title: “</w:t>
            </w:r>
            <w:r w:rsidR="0063075A" w:rsidRPr="0063075A">
              <w:t>Purchase Samsung French Door Refrigerator</w:t>
            </w:r>
            <w:r>
              <w:t>”</w:t>
            </w:r>
          </w:p>
          <w:p w14:paraId="03DC7DF0" w14:textId="5AA056F0" w:rsidR="00791749" w:rsidRDefault="00791749" w:rsidP="0064758D">
            <w:pPr>
              <w:pStyle w:val="ListParagraph"/>
              <w:numPr>
                <w:ilvl w:val="0"/>
                <w:numId w:val="0"/>
              </w:numPr>
              <w:jc w:val="left"/>
            </w:pPr>
            <w:r>
              <w:t xml:space="preserve">4. Nhập Target Amount: </w:t>
            </w:r>
            <w:r w:rsidR="0063075A">
              <w:t>0</w:t>
            </w:r>
          </w:p>
          <w:p w14:paraId="3CD82127" w14:textId="77777777" w:rsidR="00791749" w:rsidRDefault="00791749" w:rsidP="0064758D">
            <w:pPr>
              <w:pStyle w:val="ListParagraph"/>
              <w:numPr>
                <w:ilvl w:val="0"/>
                <w:numId w:val="0"/>
              </w:numPr>
              <w:jc w:val="left"/>
            </w:pPr>
            <w:r>
              <w:t>5. Click Deadline , chọn ngày 30/11/2023</w:t>
            </w:r>
          </w:p>
          <w:p w14:paraId="4A7C9B27" w14:textId="25B4A592" w:rsidR="00791749" w:rsidRDefault="00791749" w:rsidP="0064758D">
            <w:pPr>
              <w:pStyle w:val="ListParagraph"/>
              <w:numPr>
                <w:ilvl w:val="0"/>
                <w:numId w:val="0"/>
              </w:numPr>
              <w:jc w:val="left"/>
            </w:pPr>
            <w:r>
              <w:t>6. Nhập vào Notes: “</w:t>
            </w:r>
            <w:r w:rsidR="0063075A" w:rsidRPr="0063075A">
              <w:t>Plan smart</w:t>
            </w:r>
            <w:r w:rsidRPr="009D69D1">
              <w:t>.</w:t>
            </w:r>
            <w:r>
              <w:t>”</w:t>
            </w:r>
          </w:p>
          <w:p w14:paraId="2F3A3D7A" w14:textId="2958F3AC" w:rsidR="00791749" w:rsidRDefault="00791749" w:rsidP="0064758D">
            <w:pPr>
              <w:pStyle w:val="ListParagraph"/>
              <w:numPr>
                <w:ilvl w:val="0"/>
                <w:numId w:val="0"/>
              </w:numPr>
              <w:jc w:val="left"/>
            </w:pPr>
            <w:r>
              <w:t xml:space="preserve">7. Nhấn </w:t>
            </w:r>
            <w:r w:rsidRPr="009D69D1">
              <w:t>“Set New Saving Goal”</w:t>
            </w:r>
          </w:p>
        </w:tc>
        <w:tc>
          <w:tcPr>
            <w:tcW w:w="1890" w:type="dxa"/>
          </w:tcPr>
          <w:p w14:paraId="5D209781" w14:textId="77777777" w:rsidR="00791749" w:rsidRDefault="00791749" w:rsidP="0064758D">
            <w:pPr>
              <w:pStyle w:val="ListParagraph"/>
              <w:numPr>
                <w:ilvl w:val="0"/>
                <w:numId w:val="0"/>
              </w:numPr>
              <w:jc w:val="left"/>
            </w:pPr>
            <w:r>
              <w:t>1. Tạo mục tiêu mới th</w:t>
            </w:r>
            <w:r w:rsidR="0063075A">
              <w:t>ất bại</w:t>
            </w:r>
          </w:p>
          <w:p w14:paraId="68554191" w14:textId="45831380" w:rsidR="0063075A" w:rsidRDefault="0063075A" w:rsidP="0064758D">
            <w:pPr>
              <w:pStyle w:val="ListParagraph"/>
              <w:numPr>
                <w:ilvl w:val="0"/>
                <w:numId w:val="0"/>
              </w:numPr>
              <w:jc w:val="left"/>
            </w:pPr>
            <w:r>
              <w:t>2. Hiện thông báo Target Amount không hợp lệ</w:t>
            </w:r>
          </w:p>
        </w:tc>
        <w:tc>
          <w:tcPr>
            <w:tcW w:w="1980" w:type="dxa"/>
          </w:tcPr>
          <w:p w14:paraId="58A7EA7E" w14:textId="77777777" w:rsidR="0042333F" w:rsidRDefault="0042333F" w:rsidP="0064758D">
            <w:pPr>
              <w:pStyle w:val="ListParagraph"/>
              <w:numPr>
                <w:ilvl w:val="0"/>
                <w:numId w:val="0"/>
              </w:numPr>
              <w:jc w:val="left"/>
            </w:pPr>
            <w:r>
              <w:t xml:space="preserve">1. Tạo mục tiêu mới thất bại </w:t>
            </w:r>
          </w:p>
          <w:p w14:paraId="20A9ABF4" w14:textId="3CDBD19E" w:rsidR="00F13602" w:rsidRDefault="0042333F" w:rsidP="0064758D">
            <w:pPr>
              <w:pStyle w:val="ListParagraph"/>
              <w:numPr>
                <w:ilvl w:val="0"/>
                <w:numId w:val="0"/>
              </w:numPr>
              <w:jc w:val="left"/>
            </w:pPr>
            <w:r>
              <w:t>2. Hiện thông báo Target Amount bị bỏ trống hoặc không hợp lệ</w:t>
            </w:r>
          </w:p>
        </w:tc>
        <w:tc>
          <w:tcPr>
            <w:tcW w:w="1530" w:type="dxa"/>
          </w:tcPr>
          <w:p w14:paraId="081C778B" w14:textId="308AFB06" w:rsidR="002A6D1C" w:rsidRDefault="001F5358" w:rsidP="00F4340C">
            <w:pPr>
              <w:pStyle w:val="ListParagraph"/>
              <w:numPr>
                <w:ilvl w:val="0"/>
                <w:numId w:val="0"/>
              </w:numPr>
              <w:jc w:val="center"/>
            </w:pPr>
            <w:r>
              <w:t>Pass</w:t>
            </w:r>
          </w:p>
        </w:tc>
      </w:tr>
    </w:tbl>
    <w:p w14:paraId="34CF4DF8" w14:textId="5E04CF82" w:rsidR="0060584C" w:rsidRPr="0010570E" w:rsidRDefault="5255E527" w:rsidP="58983757">
      <w:pPr>
        <w:pStyle w:val="Heading2"/>
      </w:pPr>
      <w:r>
        <w:t>Katalon – Kịch bản 2</w:t>
      </w:r>
    </w:p>
    <w:p w14:paraId="1B8C5999" w14:textId="2D39920D" w:rsidR="0060584C" w:rsidRPr="0010570E" w:rsidRDefault="5255E527" w:rsidP="58983757">
      <w:pPr>
        <w:pStyle w:val="ListParagraph"/>
        <w:numPr>
          <w:ilvl w:val="0"/>
          <w:numId w:val="18"/>
        </w:numPr>
      </w:pPr>
      <w:r>
        <w:t>Ứng dụng kiểm thử: FlashDecklà một ứng dụng Android đơn giản giúp bạn dễ dàng tạo các bộ Flas</w:t>
      </w:r>
      <w:r w:rsidR="2BB08A06">
        <w:t>h Card để học tập.</w:t>
      </w:r>
    </w:p>
    <w:p w14:paraId="5A312060" w14:textId="2B0015D4" w:rsidR="0060584C" w:rsidRPr="0010570E" w:rsidRDefault="5255E527" w:rsidP="58983757">
      <w:pPr>
        <w:pStyle w:val="ListParagraph"/>
        <w:numPr>
          <w:ilvl w:val="0"/>
          <w:numId w:val="18"/>
        </w:numPr>
      </w:pPr>
      <w:r>
        <w:t xml:space="preserve">Chức năng kiểm thử: </w:t>
      </w:r>
      <w:r w:rsidR="59B6B9C6">
        <w:t>Chức năng thêm Thẻ vào Bộ bài học</w:t>
      </w:r>
      <w:r>
        <w:t>.</w:t>
      </w:r>
    </w:p>
    <w:p w14:paraId="266EDAF5" w14:textId="13117ACD" w:rsidR="0060584C" w:rsidRPr="0010570E" w:rsidRDefault="5255E527" w:rsidP="58983757">
      <w:pPr>
        <w:pStyle w:val="ListParagraph"/>
        <w:numPr>
          <w:ilvl w:val="0"/>
          <w:numId w:val="18"/>
        </w:numPr>
      </w:pPr>
      <w:r>
        <w:t>Kịch bản kiêm thử:</w:t>
      </w:r>
    </w:p>
    <w:p w14:paraId="5C97FEB5" w14:textId="2CB5716D" w:rsidR="0060584C" w:rsidRPr="0010570E" w:rsidRDefault="5255E527" w:rsidP="58983757">
      <w:pPr>
        <w:pStyle w:val="ListParagraph"/>
        <w:numPr>
          <w:ilvl w:val="1"/>
          <w:numId w:val="18"/>
        </w:numPr>
      </w:pPr>
      <w:r>
        <w:t>Nhấn “</w:t>
      </w:r>
      <w:r w:rsidR="592B4435">
        <w:t>Add Card</w:t>
      </w:r>
      <w:r>
        <w:t>”</w:t>
      </w:r>
    </w:p>
    <w:p w14:paraId="20C97FCD" w14:textId="13FF4D30" w:rsidR="0060584C" w:rsidRPr="0010570E" w:rsidRDefault="6A556F37" w:rsidP="58983757">
      <w:pPr>
        <w:pStyle w:val="ListParagraph"/>
        <w:numPr>
          <w:ilvl w:val="1"/>
          <w:numId w:val="18"/>
        </w:numPr>
      </w:pPr>
      <w:r>
        <w:t>Tìm kiếm Bộ bài học</w:t>
      </w:r>
    </w:p>
    <w:p w14:paraId="17C09280" w14:textId="30AB03F2" w:rsidR="0060584C" w:rsidRPr="0010570E" w:rsidRDefault="6A556F37" w:rsidP="58983757">
      <w:pPr>
        <w:pStyle w:val="ListParagraph"/>
        <w:numPr>
          <w:ilvl w:val="1"/>
          <w:numId w:val="18"/>
        </w:numPr>
        <w:rPr>
          <w:szCs w:val="26"/>
        </w:rPr>
      </w:pPr>
      <w:r w:rsidRPr="58983757">
        <w:rPr>
          <w:szCs w:val="26"/>
        </w:rPr>
        <w:t>Chọn Bộ bài học</w:t>
      </w:r>
    </w:p>
    <w:p w14:paraId="4A7E642A" w14:textId="5C2A2B1C" w:rsidR="0060584C" w:rsidRPr="0010570E" w:rsidRDefault="6A556F37" w:rsidP="58983757">
      <w:pPr>
        <w:pStyle w:val="ListParagraph"/>
        <w:numPr>
          <w:ilvl w:val="1"/>
          <w:numId w:val="18"/>
        </w:numPr>
        <w:rPr>
          <w:szCs w:val="26"/>
        </w:rPr>
      </w:pPr>
      <w:r w:rsidRPr="58983757">
        <w:rPr>
          <w:szCs w:val="26"/>
        </w:rPr>
        <w:t>Chọn “Ok”</w:t>
      </w:r>
    </w:p>
    <w:p w14:paraId="17704F1E" w14:textId="7B178846" w:rsidR="0060584C" w:rsidRPr="0010570E" w:rsidRDefault="6A556F37" w:rsidP="58983757">
      <w:pPr>
        <w:pStyle w:val="ListParagraph"/>
        <w:numPr>
          <w:ilvl w:val="1"/>
          <w:numId w:val="18"/>
        </w:numPr>
        <w:rPr>
          <w:szCs w:val="26"/>
        </w:rPr>
      </w:pPr>
      <w:r w:rsidRPr="58983757">
        <w:rPr>
          <w:szCs w:val="26"/>
        </w:rPr>
        <w:t>Điền vào ô “Question”</w:t>
      </w:r>
    </w:p>
    <w:p w14:paraId="4C070268" w14:textId="02BC7579" w:rsidR="0060584C" w:rsidRPr="0010570E" w:rsidRDefault="5255E527" w:rsidP="58983757">
      <w:pPr>
        <w:pStyle w:val="ListParagraph"/>
        <w:numPr>
          <w:ilvl w:val="1"/>
          <w:numId w:val="18"/>
        </w:numPr>
      </w:pPr>
      <w:r>
        <w:lastRenderedPageBreak/>
        <w:t xml:space="preserve">Điền </w:t>
      </w:r>
      <w:r w:rsidR="28FA5469">
        <w:t>vào ô “Answer”</w:t>
      </w:r>
    </w:p>
    <w:p w14:paraId="1A23056C" w14:textId="3C354DEC" w:rsidR="0060584C" w:rsidRPr="0010570E" w:rsidRDefault="5255E527" w:rsidP="58983757">
      <w:pPr>
        <w:pStyle w:val="ListParagraph"/>
        <w:numPr>
          <w:ilvl w:val="1"/>
          <w:numId w:val="18"/>
        </w:numPr>
      </w:pPr>
      <w:r>
        <w:t xml:space="preserve">Nhấn </w:t>
      </w:r>
      <w:r w:rsidR="6F57CD34">
        <w:t>vào biểu tượng Save</w:t>
      </w:r>
    </w:p>
    <w:p w14:paraId="479DAB58" w14:textId="33654B45" w:rsidR="0060584C" w:rsidRPr="0010570E" w:rsidRDefault="5255E527" w:rsidP="58983757">
      <w:pPr>
        <w:pStyle w:val="ListParagraph"/>
        <w:numPr>
          <w:ilvl w:val="0"/>
          <w:numId w:val="18"/>
        </w:numPr>
      </w:pPr>
      <w:r>
        <w:t>Kiểm thử validation của dữ liệu đầu vào</w:t>
      </w:r>
    </w:p>
    <w:tbl>
      <w:tblPr>
        <w:tblStyle w:val="TableGrid"/>
        <w:tblW w:w="0" w:type="auto"/>
        <w:tblInd w:w="-635" w:type="dxa"/>
        <w:tblLook w:val="04A0" w:firstRow="1" w:lastRow="0" w:firstColumn="1" w:lastColumn="0" w:noHBand="0" w:noVBand="1"/>
        <w:tblPrChange w:id="27" w:author="NGUYỄN VĂN HIẾU" w:date="2023-11-20T23:52:00Z">
          <w:tblPr>
            <w:tblStyle w:val="TableGrid"/>
            <w:tblW w:w="0" w:type="auto"/>
            <w:tblInd w:w="-635" w:type="dxa"/>
            <w:tblLook w:val="04A0" w:firstRow="1" w:lastRow="0" w:firstColumn="1" w:lastColumn="0" w:noHBand="0" w:noVBand="1"/>
          </w:tblPr>
        </w:tblPrChange>
      </w:tblPr>
      <w:tblGrid>
        <w:gridCol w:w="414"/>
        <w:gridCol w:w="1267"/>
        <w:gridCol w:w="216"/>
        <w:gridCol w:w="1013"/>
        <w:gridCol w:w="216"/>
        <w:gridCol w:w="2949"/>
        <w:gridCol w:w="216"/>
        <w:gridCol w:w="1204"/>
        <w:gridCol w:w="216"/>
        <w:gridCol w:w="1704"/>
        <w:gridCol w:w="216"/>
        <w:gridCol w:w="682"/>
        <w:tblGridChange w:id="28">
          <w:tblGrid>
            <w:gridCol w:w="486"/>
            <w:gridCol w:w="1055"/>
            <w:gridCol w:w="1524"/>
            <w:gridCol w:w="4182"/>
            <w:gridCol w:w="1169"/>
            <w:gridCol w:w="1055"/>
            <w:gridCol w:w="842"/>
          </w:tblGrid>
        </w:tblGridChange>
      </w:tblGrid>
      <w:tr w:rsidR="58983757" w14:paraId="27C4FF29" w14:textId="77777777" w:rsidTr="781DA06D">
        <w:trPr>
          <w:trHeight w:val="300"/>
          <w:trPrChange w:id="29" w:author="NGUYỄN VĂN HIẾU" w:date="2023-11-20T23:52:00Z">
            <w:trPr>
              <w:trHeight w:val="300"/>
            </w:trPr>
          </w:trPrChange>
        </w:trPr>
        <w:tc>
          <w:tcPr>
            <w:tcW w:w="486" w:type="dxa"/>
            <w:tcPrChange w:id="30" w:author="NGUYỄN VĂN HIẾU" w:date="2023-11-20T23:52:00Z">
              <w:tcPr>
                <w:tcW w:w="491" w:type="dxa"/>
              </w:tcPr>
            </w:tcPrChange>
          </w:tcPr>
          <w:p w14:paraId="7E304E88" w14:textId="35B30D47" w:rsidR="58983757" w:rsidRDefault="58983757" w:rsidP="58983757">
            <w:pPr>
              <w:pStyle w:val="ListParagraph"/>
              <w:numPr>
                <w:ilvl w:val="0"/>
                <w:numId w:val="0"/>
              </w:numPr>
              <w:jc w:val="center"/>
            </w:pPr>
            <w:r>
              <w:t>ID</w:t>
            </w:r>
          </w:p>
        </w:tc>
        <w:tc>
          <w:tcPr>
            <w:tcW w:w="1785" w:type="dxa"/>
            <w:gridSpan w:val="2"/>
            <w:tcPrChange w:id="31" w:author="NGUYỄN VĂN HIẾU" w:date="2023-11-20T23:52:00Z">
              <w:tcPr>
                <w:tcW w:w="1579" w:type="dxa"/>
              </w:tcPr>
            </w:tcPrChange>
          </w:tcPr>
          <w:p w14:paraId="4D82F85E" w14:textId="2CCC3831" w:rsidR="58983757" w:rsidRDefault="58983757" w:rsidP="58983757">
            <w:pPr>
              <w:pStyle w:val="ListParagraph"/>
              <w:numPr>
                <w:ilvl w:val="0"/>
                <w:numId w:val="0"/>
              </w:numPr>
              <w:jc w:val="center"/>
            </w:pPr>
            <w:r>
              <w:t>Test case name</w:t>
            </w:r>
          </w:p>
        </w:tc>
        <w:tc>
          <w:tcPr>
            <w:tcW w:w="1055" w:type="dxa"/>
            <w:gridSpan w:val="2"/>
            <w:tcPrChange w:id="32" w:author="NGUYỄN VĂN HIẾU" w:date="2023-11-20T23:52:00Z">
              <w:tcPr>
                <w:tcW w:w="1080" w:type="dxa"/>
              </w:tcPr>
            </w:tcPrChange>
          </w:tcPr>
          <w:p w14:paraId="6D34119A" w14:textId="32472988" w:rsidR="58983757" w:rsidRDefault="58983757" w:rsidP="58983757">
            <w:pPr>
              <w:pStyle w:val="ListParagraph"/>
              <w:numPr>
                <w:ilvl w:val="0"/>
                <w:numId w:val="0"/>
              </w:numPr>
              <w:jc w:val="center"/>
            </w:pPr>
            <w:r>
              <w:t>Precondition</w:t>
            </w:r>
          </w:p>
        </w:tc>
        <w:tc>
          <w:tcPr>
            <w:tcW w:w="2533" w:type="dxa"/>
            <w:tcPrChange w:id="33" w:author="NGUYỄN VĂN HIẾU" w:date="2023-11-20T23:52:00Z">
              <w:tcPr>
                <w:tcW w:w="2610" w:type="dxa"/>
              </w:tcPr>
            </w:tcPrChange>
          </w:tcPr>
          <w:p w14:paraId="0715140C" w14:textId="597AC6C7" w:rsidR="58983757" w:rsidRDefault="58983757" w:rsidP="58983757">
            <w:pPr>
              <w:pStyle w:val="ListParagraph"/>
              <w:numPr>
                <w:ilvl w:val="0"/>
                <w:numId w:val="0"/>
              </w:numPr>
              <w:jc w:val="center"/>
            </w:pPr>
            <w:r>
              <w:t>Test step</w:t>
            </w:r>
          </w:p>
        </w:tc>
        <w:tc>
          <w:tcPr>
            <w:tcW w:w="1838" w:type="dxa"/>
            <w:gridSpan w:val="2"/>
            <w:tcPrChange w:id="34" w:author="NGUYỄN VĂN HIẾU" w:date="2023-11-20T23:52:00Z">
              <w:tcPr>
                <w:tcW w:w="1890" w:type="dxa"/>
              </w:tcPr>
            </w:tcPrChange>
          </w:tcPr>
          <w:p w14:paraId="0FDA5360" w14:textId="66D9E5BC" w:rsidR="58983757" w:rsidRDefault="58983757" w:rsidP="58983757">
            <w:pPr>
              <w:pStyle w:val="ListParagraph"/>
              <w:numPr>
                <w:ilvl w:val="0"/>
                <w:numId w:val="0"/>
              </w:numPr>
              <w:jc w:val="center"/>
            </w:pPr>
            <w:r>
              <w:t>Expected Result</w:t>
            </w:r>
          </w:p>
        </w:tc>
        <w:tc>
          <w:tcPr>
            <w:tcW w:w="1973" w:type="dxa"/>
            <w:gridSpan w:val="2"/>
            <w:tcPrChange w:id="35" w:author="NGUYỄN VĂN HIẾU" w:date="2023-11-20T23:52:00Z">
              <w:tcPr>
                <w:tcW w:w="1980" w:type="dxa"/>
              </w:tcPr>
            </w:tcPrChange>
          </w:tcPr>
          <w:p w14:paraId="0109B704" w14:textId="05FE10EA" w:rsidR="58983757" w:rsidRDefault="58983757" w:rsidP="58983757">
            <w:pPr>
              <w:pStyle w:val="ListParagraph"/>
              <w:numPr>
                <w:ilvl w:val="0"/>
                <w:numId w:val="0"/>
              </w:numPr>
              <w:jc w:val="center"/>
            </w:pPr>
            <w:r>
              <w:t>Actual Result</w:t>
            </w:r>
          </w:p>
        </w:tc>
        <w:tc>
          <w:tcPr>
            <w:tcW w:w="1490" w:type="dxa"/>
            <w:gridSpan w:val="2"/>
            <w:tcPrChange w:id="36" w:author="NGUYỄN VĂN HIẾU" w:date="2023-11-20T23:52:00Z">
              <w:tcPr>
                <w:tcW w:w="1530" w:type="dxa"/>
              </w:tcPr>
            </w:tcPrChange>
          </w:tcPr>
          <w:p w14:paraId="0D18D86E" w14:textId="3E9D1221" w:rsidR="58983757" w:rsidRDefault="58983757" w:rsidP="58983757">
            <w:pPr>
              <w:pStyle w:val="ListParagraph"/>
              <w:numPr>
                <w:ilvl w:val="0"/>
                <w:numId w:val="0"/>
              </w:numPr>
              <w:jc w:val="center"/>
            </w:pPr>
            <w:r>
              <w:t>Status</w:t>
            </w:r>
          </w:p>
        </w:tc>
      </w:tr>
      <w:tr w:rsidR="58983757" w14:paraId="2145555F" w14:textId="77777777" w:rsidTr="781DA06D">
        <w:trPr>
          <w:trHeight w:val="300"/>
          <w:trPrChange w:id="37" w:author="NGUYỄN VĂN HIẾU" w:date="2023-11-20T23:52:00Z">
            <w:trPr>
              <w:trHeight w:val="300"/>
            </w:trPr>
          </w:trPrChange>
        </w:trPr>
        <w:tc>
          <w:tcPr>
            <w:tcW w:w="486" w:type="dxa"/>
            <w:tcPrChange w:id="38" w:author="NGUYỄN VĂN HIẾU" w:date="2023-11-20T23:52:00Z">
              <w:tcPr>
                <w:tcW w:w="491" w:type="dxa"/>
              </w:tcPr>
            </w:tcPrChange>
          </w:tcPr>
          <w:p w14:paraId="76964B11" w14:textId="0666D92D" w:rsidR="58983757" w:rsidRDefault="58983757" w:rsidP="58983757">
            <w:pPr>
              <w:pStyle w:val="ListParagraph"/>
              <w:numPr>
                <w:ilvl w:val="0"/>
                <w:numId w:val="0"/>
              </w:numPr>
              <w:jc w:val="left"/>
            </w:pPr>
            <w:r>
              <w:t>1</w:t>
            </w:r>
          </w:p>
        </w:tc>
        <w:tc>
          <w:tcPr>
            <w:tcW w:w="1785" w:type="dxa"/>
            <w:gridSpan w:val="2"/>
            <w:tcPrChange w:id="39" w:author="NGUYỄN VĂN HIẾU" w:date="2023-11-20T23:52:00Z">
              <w:tcPr>
                <w:tcW w:w="1579" w:type="dxa"/>
              </w:tcPr>
            </w:tcPrChange>
          </w:tcPr>
          <w:p w14:paraId="4D356FD1" w14:textId="4F21376C" w:rsidR="58983757" w:rsidRDefault="58983757" w:rsidP="58983757">
            <w:pPr>
              <w:pStyle w:val="ListParagraph"/>
              <w:numPr>
                <w:ilvl w:val="0"/>
                <w:numId w:val="0"/>
              </w:numPr>
              <w:jc w:val="left"/>
            </w:pPr>
            <w:r>
              <w:t xml:space="preserve">Tạo </w:t>
            </w:r>
            <w:r w:rsidR="3CF74EDE">
              <w:t>Card mới thành công</w:t>
            </w:r>
          </w:p>
        </w:tc>
        <w:tc>
          <w:tcPr>
            <w:tcW w:w="1055" w:type="dxa"/>
            <w:gridSpan w:val="2"/>
            <w:tcPrChange w:id="40" w:author="NGUYỄN VĂN HIẾU" w:date="2023-11-20T23:52:00Z">
              <w:tcPr>
                <w:tcW w:w="1080" w:type="dxa"/>
              </w:tcPr>
            </w:tcPrChange>
          </w:tcPr>
          <w:p w14:paraId="430C912C" w14:textId="77777777" w:rsidR="58983757" w:rsidRDefault="58983757" w:rsidP="58983757">
            <w:pPr>
              <w:pStyle w:val="ListParagraph"/>
              <w:numPr>
                <w:ilvl w:val="0"/>
                <w:numId w:val="0"/>
              </w:numPr>
              <w:jc w:val="left"/>
            </w:pPr>
          </w:p>
        </w:tc>
        <w:tc>
          <w:tcPr>
            <w:tcW w:w="2533" w:type="dxa"/>
            <w:tcPrChange w:id="41" w:author="NGUYỄN VĂN HIẾU" w:date="2023-11-20T23:52:00Z">
              <w:tcPr>
                <w:tcW w:w="2610" w:type="dxa"/>
              </w:tcPr>
            </w:tcPrChange>
          </w:tcPr>
          <w:p w14:paraId="427F216C" w14:textId="0AE3C55B" w:rsidR="3CF74EDE" w:rsidRDefault="3CF74EDE" w:rsidP="58983757">
            <w:pPr>
              <w:jc w:val="left"/>
              <w:rPr>
                <w:szCs w:val="26"/>
              </w:rPr>
            </w:pPr>
            <w:r>
              <w:t>1. Nhấn “Add Card”</w:t>
            </w:r>
          </w:p>
          <w:p w14:paraId="127B666D" w14:textId="29D4F889" w:rsidR="3CF74EDE" w:rsidRDefault="3CF74EDE" w:rsidP="58983757">
            <w:pPr>
              <w:jc w:val="left"/>
              <w:rPr>
                <w:szCs w:val="26"/>
              </w:rPr>
            </w:pPr>
            <w:r>
              <w:t>2. Tìm kiếm Bộ bài học: “English”</w:t>
            </w:r>
          </w:p>
          <w:p w14:paraId="749090E6" w14:textId="3FD3DC53" w:rsidR="3CF74EDE" w:rsidRDefault="3CF74EDE" w:rsidP="58983757">
            <w:pPr>
              <w:jc w:val="left"/>
              <w:rPr>
                <w:szCs w:val="26"/>
              </w:rPr>
            </w:pPr>
            <w:r w:rsidRPr="58983757">
              <w:rPr>
                <w:szCs w:val="26"/>
              </w:rPr>
              <w:t>3. Chọn Bộ bài học: English</w:t>
            </w:r>
          </w:p>
          <w:p w14:paraId="47D97D45" w14:textId="11B45988" w:rsidR="3CF74EDE" w:rsidRDefault="3CF74EDE" w:rsidP="58983757">
            <w:pPr>
              <w:jc w:val="left"/>
              <w:rPr>
                <w:szCs w:val="26"/>
              </w:rPr>
            </w:pPr>
            <w:r w:rsidRPr="58983757">
              <w:rPr>
                <w:szCs w:val="26"/>
              </w:rPr>
              <w:t>4. Chọn “Ok”</w:t>
            </w:r>
          </w:p>
          <w:p w14:paraId="32F72A43" w14:textId="2F5B2875" w:rsidR="3CF74EDE" w:rsidRDefault="3CF74EDE" w:rsidP="58983757">
            <w:pPr>
              <w:jc w:val="left"/>
              <w:rPr>
                <w:szCs w:val="26"/>
              </w:rPr>
            </w:pPr>
            <w:r w:rsidRPr="58983757">
              <w:rPr>
                <w:szCs w:val="26"/>
              </w:rPr>
              <w:t>5. Điền vào ô “Question”: “Hello”</w:t>
            </w:r>
          </w:p>
          <w:p w14:paraId="38ED87F1" w14:textId="295AA85B" w:rsidR="3CF74EDE" w:rsidRDefault="3CF74EDE" w:rsidP="58983757">
            <w:pPr>
              <w:jc w:val="left"/>
              <w:rPr>
                <w:szCs w:val="26"/>
              </w:rPr>
            </w:pPr>
            <w:r>
              <w:t>6. Điền vào ô “Answer”: “Xin chào”</w:t>
            </w:r>
          </w:p>
          <w:p w14:paraId="0316D8FE" w14:textId="05FD9F9B" w:rsidR="3CF74EDE" w:rsidRDefault="3CF74EDE" w:rsidP="58983757">
            <w:pPr>
              <w:jc w:val="left"/>
              <w:rPr>
                <w:szCs w:val="26"/>
              </w:rPr>
            </w:pPr>
            <w:r>
              <w:t>7. Nhấn vào biểu tượng Save</w:t>
            </w:r>
          </w:p>
        </w:tc>
        <w:tc>
          <w:tcPr>
            <w:tcW w:w="1838" w:type="dxa"/>
            <w:gridSpan w:val="2"/>
            <w:tcPrChange w:id="42" w:author="NGUYỄN VĂN HIẾU" w:date="2023-11-20T23:52:00Z">
              <w:tcPr>
                <w:tcW w:w="1890" w:type="dxa"/>
              </w:tcPr>
            </w:tcPrChange>
          </w:tcPr>
          <w:p w14:paraId="6BAC85E9" w14:textId="2EBEDD01" w:rsidR="58983757" w:rsidRDefault="58983757" w:rsidP="58983757">
            <w:pPr>
              <w:pStyle w:val="ListParagraph"/>
              <w:numPr>
                <w:ilvl w:val="0"/>
                <w:numId w:val="0"/>
              </w:numPr>
              <w:jc w:val="left"/>
            </w:pPr>
            <w:r>
              <w:t>1. Tạo mục tiêu mới thành công</w:t>
            </w:r>
          </w:p>
        </w:tc>
        <w:tc>
          <w:tcPr>
            <w:tcW w:w="1973" w:type="dxa"/>
            <w:gridSpan w:val="2"/>
            <w:tcPrChange w:id="43" w:author="NGUYỄN VĂN HIẾU" w:date="2023-11-20T23:52:00Z">
              <w:tcPr>
                <w:tcW w:w="1980" w:type="dxa"/>
              </w:tcPr>
            </w:tcPrChange>
          </w:tcPr>
          <w:p w14:paraId="5AE84C86" w14:textId="11A95DF6" w:rsidR="58983757" w:rsidRDefault="58983757" w:rsidP="58983757">
            <w:pPr>
              <w:pStyle w:val="ListParagraph"/>
              <w:numPr>
                <w:ilvl w:val="0"/>
                <w:numId w:val="0"/>
              </w:numPr>
              <w:jc w:val="left"/>
            </w:pPr>
            <w:r>
              <w:t>1. Tạo mục tiêu mới thành công</w:t>
            </w:r>
          </w:p>
        </w:tc>
        <w:tc>
          <w:tcPr>
            <w:tcW w:w="1490" w:type="dxa"/>
            <w:gridSpan w:val="2"/>
            <w:tcPrChange w:id="44" w:author="NGUYỄN VĂN HIẾU" w:date="2023-11-20T23:52:00Z">
              <w:tcPr>
                <w:tcW w:w="1530" w:type="dxa"/>
              </w:tcPr>
            </w:tcPrChange>
          </w:tcPr>
          <w:p w14:paraId="31B0A903" w14:textId="6C0B45BC" w:rsidR="58983757" w:rsidRDefault="58983757" w:rsidP="58983757">
            <w:pPr>
              <w:pStyle w:val="ListParagraph"/>
              <w:numPr>
                <w:ilvl w:val="0"/>
                <w:numId w:val="0"/>
              </w:numPr>
              <w:jc w:val="center"/>
            </w:pPr>
            <w:r>
              <w:t>Pass</w:t>
            </w:r>
          </w:p>
        </w:tc>
      </w:tr>
      <w:tr w:rsidR="58983757" w14:paraId="6EDF6D03" w14:textId="77777777" w:rsidTr="781DA06D">
        <w:trPr>
          <w:trHeight w:val="300"/>
          <w:trPrChange w:id="45" w:author="NGUYỄN VĂN HIẾU" w:date="2023-11-20T23:52:00Z">
            <w:trPr>
              <w:trHeight w:val="300"/>
            </w:trPr>
          </w:trPrChange>
        </w:trPr>
        <w:tc>
          <w:tcPr>
            <w:tcW w:w="486" w:type="dxa"/>
            <w:tcPrChange w:id="46" w:author="NGUYỄN VĂN HIẾU" w:date="2023-11-20T23:52:00Z">
              <w:tcPr>
                <w:tcW w:w="491" w:type="dxa"/>
              </w:tcPr>
            </w:tcPrChange>
          </w:tcPr>
          <w:p w14:paraId="68CCEE8B" w14:textId="7E92139B" w:rsidR="58983757" w:rsidRDefault="58983757" w:rsidP="58983757">
            <w:pPr>
              <w:pStyle w:val="ListParagraph"/>
              <w:numPr>
                <w:ilvl w:val="0"/>
                <w:numId w:val="0"/>
              </w:numPr>
              <w:jc w:val="left"/>
            </w:pPr>
            <w:r>
              <w:t>2</w:t>
            </w:r>
          </w:p>
        </w:tc>
        <w:tc>
          <w:tcPr>
            <w:tcW w:w="1785" w:type="dxa"/>
            <w:tcPrChange w:id="47" w:author="NGUYỄN VĂN HIẾU" w:date="2023-11-20T23:52:00Z">
              <w:tcPr>
                <w:tcW w:w="1579" w:type="dxa"/>
              </w:tcPr>
            </w:tcPrChange>
          </w:tcPr>
          <w:p w14:paraId="23F3405E" w14:textId="50B6A420" w:rsidR="58983757" w:rsidRDefault="58983757" w:rsidP="58983757">
            <w:pPr>
              <w:pStyle w:val="ListParagraph"/>
              <w:numPr>
                <w:ilvl w:val="0"/>
                <w:numId w:val="0"/>
              </w:numPr>
              <w:jc w:val="left"/>
            </w:pPr>
            <w:r>
              <w:t xml:space="preserve">Tạo </w:t>
            </w:r>
            <w:r w:rsidR="53ECF4AC">
              <w:t>Card với Bộ bài học không tồn tại</w:t>
            </w:r>
          </w:p>
        </w:tc>
        <w:tc>
          <w:tcPr>
            <w:tcW w:w="1055" w:type="dxa"/>
            <w:gridSpan w:val="2"/>
            <w:tcPrChange w:id="48" w:author="NGUYỄN VĂN HIẾU" w:date="2023-11-20T23:52:00Z">
              <w:tcPr>
                <w:tcW w:w="1080" w:type="dxa"/>
              </w:tcPr>
            </w:tcPrChange>
          </w:tcPr>
          <w:p w14:paraId="70579C0E" w14:textId="5CAD6050" w:rsidR="53ECF4AC" w:rsidRDefault="53ECF4AC" w:rsidP="58983757">
            <w:pPr>
              <w:pStyle w:val="ListParagraph"/>
              <w:numPr>
                <w:ilvl w:val="0"/>
                <w:numId w:val="0"/>
              </w:numPr>
              <w:jc w:val="left"/>
            </w:pPr>
            <w:r>
              <w:t>Không tồn tại Bộ bài học: English</w:t>
            </w:r>
          </w:p>
        </w:tc>
        <w:tc>
          <w:tcPr>
            <w:tcW w:w="2533" w:type="dxa"/>
            <w:gridSpan w:val="3"/>
            <w:tcPrChange w:id="49" w:author="NGUYỄN VĂN HIẾU" w:date="2023-11-20T23:52:00Z">
              <w:tcPr>
                <w:tcW w:w="2610" w:type="dxa"/>
              </w:tcPr>
            </w:tcPrChange>
          </w:tcPr>
          <w:p w14:paraId="74F3FEA7" w14:textId="0AE3C55B" w:rsidR="53ECF4AC" w:rsidRDefault="53ECF4AC" w:rsidP="58983757">
            <w:pPr>
              <w:jc w:val="left"/>
              <w:rPr>
                <w:szCs w:val="26"/>
              </w:rPr>
            </w:pPr>
            <w:r>
              <w:t>1. Nhấn “Add Card”</w:t>
            </w:r>
          </w:p>
          <w:p w14:paraId="4D2FE9E8" w14:textId="7CB13CB4" w:rsidR="53ECF4AC" w:rsidRDefault="53ECF4AC" w:rsidP="58983757">
            <w:pPr>
              <w:jc w:val="left"/>
              <w:rPr>
                <w:szCs w:val="26"/>
              </w:rPr>
            </w:pPr>
            <w:r>
              <w:t>2. Tìm kiếm Bộ bài học: “English”</w:t>
            </w:r>
          </w:p>
        </w:tc>
        <w:tc>
          <w:tcPr>
            <w:tcW w:w="1838" w:type="dxa"/>
            <w:gridSpan w:val="2"/>
            <w:tcPrChange w:id="50" w:author="NGUYỄN VĂN HIẾU" w:date="2023-11-20T23:52:00Z">
              <w:tcPr>
                <w:tcW w:w="1890" w:type="dxa"/>
              </w:tcPr>
            </w:tcPrChange>
          </w:tcPr>
          <w:p w14:paraId="1C137154" w14:textId="4021A552" w:rsidR="58983757" w:rsidRDefault="58983757" w:rsidP="58983757">
            <w:pPr>
              <w:pStyle w:val="ListParagraph"/>
              <w:numPr>
                <w:ilvl w:val="0"/>
                <w:numId w:val="0"/>
              </w:numPr>
              <w:jc w:val="left"/>
            </w:pPr>
            <w:r>
              <w:t xml:space="preserve">1. Tạo </w:t>
            </w:r>
            <w:r w:rsidR="1291D9DE">
              <w:t>Card mới thất bại</w:t>
            </w:r>
          </w:p>
          <w:p w14:paraId="5FA2E1E5" w14:textId="2481DF35" w:rsidR="58983757" w:rsidRDefault="58983757" w:rsidP="58983757">
            <w:pPr>
              <w:pStyle w:val="ListParagraph"/>
              <w:numPr>
                <w:ilvl w:val="0"/>
                <w:numId w:val="0"/>
              </w:numPr>
              <w:jc w:val="left"/>
            </w:pPr>
            <w:r>
              <w:t>2. Hiện thông báo</w:t>
            </w:r>
            <w:r w:rsidR="74B040F0">
              <w:t xml:space="preserve"> Không tìm thấy </w:t>
            </w:r>
            <w:ins w:id="51" w:author="NGUYỄN VĂN HIẾU" w:date="2023-11-20T23:52:00Z">
              <w:r w:rsidR="61BE8E00">
                <w:t>Bộ bài học</w:t>
              </w:r>
            </w:ins>
            <w:del w:id="52" w:author="NGUYỄN VĂN HIẾU" w:date="2023-11-20T23:52:00Z">
              <w:r w:rsidR="61BE8E00">
                <w:delText>B</w:delText>
              </w:r>
            </w:del>
          </w:p>
        </w:tc>
        <w:tc>
          <w:tcPr>
            <w:tcW w:w="1973" w:type="dxa"/>
            <w:gridSpan w:val="2"/>
            <w:tcPrChange w:id="53" w:author="NGUYỄN VĂN HIẾU" w:date="2023-11-20T23:52:00Z">
              <w:tcPr>
                <w:tcW w:w="1980" w:type="dxa"/>
              </w:tcPr>
            </w:tcPrChange>
          </w:tcPr>
          <w:p w14:paraId="3317550A" w14:textId="7438C1F1" w:rsidR="58983757" w:rsidRDefault="58983757" w:rsidP="58983757">
            <w:pPr>
              <w:pStyle w:val="ListParagraph"/>
              <w:numPr>
                <w:ilvl w:val="0"/>
                <w:numId w:val="0"/>
              </w:numPr>
              <w:jc w:val="left"/>
            </w:pPr>
            <w:r>
              <w:t xml:space="preserve">1. Tạo </w:t>
            </w:r>
            <w:ins w:id="54" w:author="NGUYỄN VĂN HIẾU" w:date="2023-11-20T23:52:00Z">
              <w:r w:rsidR="5531C835">
                <w:t>Card</w:t>
              </w:r>
            </w:ins>
            <w:del w:id="55" w:author="NGUYỄN VĂN HIẾU" w:date="2023-11-20T23:52:00Z">
              <w:r>
                <w:delText>mục tiêu</w:delText>
              </w:r>
            </w:del>
            <w:r>
              <w:t xml:space="preserve"> mới </w:t>
            </w:r>
            <w:ins w:id="56" w:author="NGUYỄN VĂN HIẾU" w:date="2023-11-20T23:52:00Z">
              <w:r w:rsidR="5531C835">
                <w:t xml:space="preserve">không </w:t>
              </w:r>
            </w:ins>
            <w:r>
              <w:t>thành công</w:t>
            </w:r>
          </w:p>
        </w:tc>
        <w:tc>
          <w:tcPr>
            <w:tcW w:w="1490" w:type="dxa"/>
            <w:tcPrChange w:id="57" w:author="NGUYỄN VĂN HIẾU" w:date="2023-11-20T23:52:00Z">
              <w:tcPr>
                <w:tcW w:w="1530" w:type="dxa"/>
              </w:tcPr>
            </w:tcPrChange>
          </w:tcPr>
          <w:p w14:paraId="4C04600F" w14:textId="1DA0B673" w:rsidR="58983757" w:rsidRDefault="58983757" w:rsidP="58983757">
            <w:pPr>
              <w:pStyle w:val="ListParagraph"/>
              <w:numPr>
                <w:ilvl w:val="0"/>
                <w:numId w:val="0"/>
              </w:numPr>
              <w:jc w:val="center"/>
            </w:pPr>
            <w:r>
              <w:t>Fail</w:t>
            </w:r>
          </w:p>
        </w:tc>
      </w:tr>
      <w:tr w:rsidR="58983757" w14:paraId="52BC0408" w14:textId="77777777" w:rsidTr="781DA06D">
        <w:trPr>
          <w:trHeight w:val="300"/>
          <w:trPrChange w:id="58" w:author="NGUYỄN VĂN HIẾU" w:date="2023-11-20T23:52:00Z">
            <w:trPr>
              <w:trHeight w:val="300"/>
            </w:trPr>
          </w:trPrChange>
        </w:trPr>
        <w:tc>
          <w:tcPr>
            <w:tcW w:w="486" w:type="dxa"/>
            <w:tcPrChange w:id="59" w:author="NGUYỄN VĂN HIẾU" w:date="2023-11-20T23:52:00Z">
              <w:tcPr>
                <w:tcW w:w="491" w:type="dxa"/>
              </w:tcPr>
            </w:tcPrChange>
          </w:tcPr>
          <w:p w14:paraId="19097978" w14:textId="3D7DD1AF" w:rsidR="58983757" w:rsidRDefault="58983757" w:rsidP="58983757">
            <w:pPr>
              <w:pStyle w:val="ListParagraph"/>
              <w:numPr>
                <w:ilvl w:val="0"/>
                <w:numId w:val="0"/>
              </w:numPr>
              <w:jc w:val="left"/>
            </w:pPr>
            <w:r>
              <w:lastRenderedPageBreak/>
              <w:t>3</w:t>
            </w:r>
          </w:p>
        </w:tc>
        <w:tc>
          <w:tcPr>
            <w:tcW w:w="1785" w:type="dxa"/>
            <w:tcPrChange w:id="60" w:author="NGUYỄN VĂN HIẾU" w:date="2023-11-20T23:52:00Z">
              <w:tcPr>
                <w:tcW w:w="1579" w:type="dxa"/>
              </w:tcPr>
            </w:tcPrChange>
          </w:tcPr>
          <w:p w14:paraId="0CED4CD1" w14:textId="68343FB5" w:rsidR="58983757" w:rsidRDefault="58983757" w:rsidP="58983757">
            <w:pPr>
              <w:pStyle w:val="ListParagraph"/>
              <w:numPr>
                <w:ilvl w:val="0"/>
                <w:numId w:val="0"/>
              </w:numPr>
              <w:jc w:val="left"/>
            </w:pPr>
            <w:r>
              <w:t xml:space="preserve">Tạo </w:t>
            </w:r>
            <w:ins w:id="61" w:author="NGUYỄN VĂN HIẾU" w:date="2023-11-20T23:52:00Z">
              <w:r w:rsidR="08FDAF51">
                <w:t>Card</w:t>
              </w:r>
            </w:ins>
            <w:del w:id="62" w:author="NGUYỄN VĂN HIẾU" w:date="2023-11-20T23:52:00Z">
              <w:r>
                <w:delText>mục tiêu</w:delText>
              </w:r>
            </w:del>
            <w:r>
              <w:t xml:space="preserve"> mới với </w:t>
            </w:r>
            <w:ins w:id="63" w:author="NGUYỄN VĂN HIẾU" w:date="2023-11-20T23:52:00Z">
              <w:r w:rsidR="08FDAF51">
                <w:t>Question để</w:t>
              </w:r>
            </w:ins>
            <w:del w:id="64" w:author="NGUYỄN VĂN HIẾU" w:date="2023-11-20T23:52:00Z">
              <w:r>
                <w:delText>Target Amount bỏ</w:delText>
              </w:r>
            </w:del>
            <w:r>
              <w:t xml:space="preserve"> trống</w:t>
            </w:r>
          </w:p>
        </w:tc>
        <w:tc>
          <w:tcPr>
            <w:tcW w:w="1055" w:type="dxa"/>
            <w:gridSpan w:val="2"/>
            <w:tcPrChange w:id="65" w:author="NGUYỄN VĂN HIẾU" w:date="2023-11-20T23:52:00Z">
              <w:tcPr>
                <w:tcW w:w="1080" w:type="dxa"/>
              </w:tcPr>
            </w:tcPrChange>
          </w:tcPr>
          <w:p w14:paraId="748D02BF" w14:textId="77777777" w:rsidR="58983757" w:rsidRDefault="58983757" w:rsidP="58983757">
            <w:pPr>
              <w:pStyle w:val="ListParagraph"/>
              <w:numPr>
                <w:ilvl w:val="0"/>
                <w:numId w:val="0"/>
              </w:numPr>
              <w:jc w:val="left"/>
            </w:pPr>
          </w:p>
        </w:tc>
        <w:tc>
          <w:tcPr>
            <w:tcW w:w="2533" w:type="dxa"/>
            <w:gridSpan w:val="3"/>
            <w:tcPrChange w:id="66" w:author="NGUYỄN VĂN HIẾU" w:date="2023-11-20T23:52:00Z">
              <w:tcPr>
                <w:tcW w:w="2610" w:type="dxa"/>
              </w:tcPr>
            </w:tcPrChange>
          </w:tcPr>
          <w:p w14:paraId="14329F18" w14:textId="377CFFBC" w:rsidR="58983757" w:rsidRDefault="58983757" w:rsidP="781DA06D">
            <w:pPr>
              <w:jc w:val="left"/>
              <w:pPrChange w:id="67" w:author="NGUYỄN VĂN HIẾU" w:date="2023-11-20T23:52:00Z">
                <w:pPr>
                  <w:pStyle w:val="ListParagraph"/>
                  <w:numPr>
                    <w:numId w:val="0"/>
                  </w:numPr>
                  <w:ind w:left="0" w:firstLine="0"/>
                  <w:jc w:val="left"/>
                </w:pPr>
              </w:pPrChange>
            </w:pPr>
            <w:r>
              <w:t>1. Nhấn “</w:t>
            </w:r>
            <w:ins w:id="68" w:author="NGUYỄN VĂN HIẾU" w:date="2023-11-20T23:52:00Z">
              <w:r w:rsidR="08FDAF51">
                <w:t>Add Card</w:t>
              </w:r>
            </w:ins>
            <w:del w:id="69" w:author="NGUYỄN VĂN HIẾU" w:date="2023-11-20T23:52:00Z">
              <w:r>
                <w:delText>Get Started</w:delText>
              </w:r>
            </w:del>
            <w:r>
              <w:t>”</w:t>
            </w:r>
          </w:p>
          <w:p w14:paraId="516BA83C" w14:textId="77777777" w:rsidR="08FDAF51" w:rsidRDefault="08FDAF51" w:rsidP="781DA06D">
            <w:pPr>
              <w:jc w:val="left"/>
              <w:rPr>
                <w:ins w:id="70" w:author="NGUYỄN VĂN HIẾU" w:date="2023-11-20T23:52:00Z"/>
                <w:szCs w:val="26"/>
              </w:rPr>
            </w:pPr>
            <w:ins w:id="71" w:author="NGUYỄN VĂN HIẾU" w:date="2023-11-20T23:52:00Z">
              <w:r>
                <w:t>2. Tìm kiếm Bộ bài học: “English”</w:t>
              </w:r>
            </w:ins>
          </w:p>
          <w:p w14:paraId="2A21F6F1" w14:textId="77777777" w:rsidR="08FDAF51" w:rsidRDefault="08FDAF51" w:rsidP="781DA06D">
            <w:pPr>
              <w:jc w:val="left"/>
              <w:rPr>
                <w:ins w:id="72" w:author="NGUYỄN VĂN HIẾU" w:date="2023-11-20T23:52:00Z"/>
                <w:szCs w:val="26"/>
              </w:rPr>
            </w:pPr>
            <w:ins w:id="73" w:author="NGUYỄN VĂN HIẾU" w:date="2023-11-20T23:52:00Z">
              <w:r w:rsidRPr="781DA06D">
                <w:rPr>
                  <w:szCs w:val="26"/>
                </w:rPr>
                <w:t>3. Chọn Bộ bài học: English</w:t>
              </w:r>
            </w:ins>
          </w:p>
          <w:p w14:paraId="7323DB30" w14:textId="77777777" w:rsidR="58983757" w:rsidRDefault="58983757" w:rsidP="58983757">
            <w:pPr>
              <w:pStyle w:val="ListParagraph"/>
              <w:numPr>
                <w:ilvl w:val="0"/>
                <w:numId w:val="0"/>
              </w:numPr>
              <w:jc w:val="left"/>
              <w:rPr>
                <w:del w:id="74" w:author="NGUYỄN VĂN HIẾU" w:date="2023-11-20T23:52:00Z"/>
              </w:rPr>
            </w:pPr>
            <w:del w:id="75" w:author="NGUYỄN VĂN HIẾU" w:date="2023-11-20T23:52:00Z">
              <w:r>
                <w:delText>2. Nhấn “+ New Goal”</w:delText>
              </w:r>
            </w:del>
          </w:p>
          <w:p w14:paraId="7B7D9B82" w14:textId="3D324F9A" w:rsidR="58983757" w:rsidRDefault="58983757" w:rsidP="58983757">
            <w:pPr>
              <w:pStyle w:val="ListParagraph"/>
              <w:numPr>
                <w:ilvl w:val="0"/>
                <w:numId w:val="0"/>
              </w:numPr>
              <w:jc w:val="left"/>
              <w:rPr>
                <w:del w:id="76" w:author="NGUYỄN VĂN HIẾU" w:date="2023-11-20T23:52:00Z"/>
              </w:rPr>
            </w:pPr>
            <w:del w:id="77" w:author="NGUYỄN VĂN HIẾU" w:date="2023-11-20T23:52:00Z">
              <w:r>
                <w:delText>3. Nhập vào Goal Title: “Advanced Cooking”</w:delText>
              </w:r>
            </w:del>
          </w:p>
          <w:p w14:paraId="728FF727" w14:textId="740B39AA" w:rsidR="58983757" w:rsidRDefault="58983757" w:rsidP="781DA06D">
            <w:pPr>
              <w:jc w:val="left"/>
              <w:pPrChange w:id="78" w:author="NGUYỄN VĂN HIẾU" w:date="2023-11-20T23:52:00Z">
                <w:pPr>
                  <w:pStyle w:val="ListParagraph"/>
                  <w:numPr>
                    <w:numId w:val="0"/>
                  </w:numPr>
                  <w:ind w:left="0" w:firstLine="0"/>
                  <w:jc w:val="left"/>
                </w:pPr>
              </w:pPrChange>
            </w:pPr>
            <w:r>
              <w:t xml:space="preserve">4. </w:t>
            </w:r>
            <w:ins w:id="79" w:author="NGUYỄN VĂN HIẾU" w:date="2023-11-20T23:52:00Z">
              <w:r w:rsidR="08FDAF51" w:rsidRPr="781DA06D">
                <w:rPr>
                  <w:szCs w:val="26"/>
                </w:rPr>
                <w:t>Chọn “Ok”</w:t>
              </w:r>
            </w:ins>
            <w:del w:id="80" w:author="NGUYỄN VĂN HIẾU" w:date="2023-11-20T23:52:00Z">
              <w:r>
                <w:delText xml:space="preserve">Nhập Target Amount: </w:delText>
              </w:r>
            </w:del>
          </w:p>
          <w:p w14:paraId="6DB01ED9" w14:textId="77777777" w:rsidR="08FDAF51" w:rsidRDefault="08FDAF51" w:rsidP="781DA06D">
            <w:pPr>
              <w:jc w:val="left"/>
              <w:rPr>
                <w:ins w:id="81" w:author="NGUYỄN VĂN HIẾU" w:date="2023-11-20T23:52:00Z"/>
                <w:szCs w:val="26"/>
              </w:rPr>
            </w:pPr>
            <w:ins w:id="82" w:author="NGUYỄN VĂN HIẾU" w:date="2023-11-20T23:52:00Z">
              <w:r w:rsidRPr="781DA06D">
                <w:rPr>
                  <w:szCs w:val="26"/>
                </w:rPr>
                <w:t>5. Bỏ trống ô Question</w:t>
              </w:r>
            </w:ins>
          </w:p>
          <w:p w14:paraId="6B6A6F54" w14:textId="77777777" w:rsidR="58983757" w:rsidRDefault="58983757" w:rsidP="58983757">
            <w:pPr>
              <w:pStyle w:val="ListParagraph"/>
              <w:numPr>
                <w:ilvl w:val="0"/>
                <w:numId w:val="0"/>
              </w:numPr>
              <w:jc w:val="left"/>
              <w:rPr>
                <w:del w:id="83" w:author="NGUYỄN VĂN HIẾU" w:date="2023-11-20T23:52:00Z"/>
              </w:rPr>
            </w:pPr>
            <w:del w:id="84" w:author="NGUYỄN VĂN HIẾU" w:date="2023-11-20T23:52:00Z">
              <w:r>
                <w:delText>5. Click Deadline , chọn ngày 30/11/2023</w:delText>
              </w:r>
            </w:del>
          </w:p>
          <w:p w14:paraId="189C60D9" w14:textId="77777777" w:rsidR="08FDAF51" w:rsidRDefault="58983757" w:rsidP="781DA06D">
            <w:pPr>
              <w:jc w:val="left"/>
              <w:rPr>
                <w:ins w:id="85" w:author="NGUYỄN VĂN HIẾU" w:date="2023-11-20T23:52:00Z"/>
                <w:szCs w:val="26"/>
              </w:rPr>
            </w:pPr>
            <w:r>
              <w:t xml:space="preserve">6. </w:t>
            </w:r>
            <w:ins w:id="86" w:author="NGUYỄN VĂN HIẾU" w:date="2023-11-20T23:52:00Z">
              <w:r w:rsidR="08FDAF51">
                <w:t>Điền vào ô “Answer”: “Xin chào”</w:t>
              </w:r>
            </w:ins>
          </w:p>
          <w:p w14:paraId="4112B132" w14:textId="768AA0EA" w:rsidR="58983757" w:rsidRDefault="08FDAF51" w:rsidP="781DA06D">
            <w:pPr>
              <w:jc w:val="left"/>
              <w:pPrChange w:id="87" w:author="NGUYỄN VĂN HIẾU" w:date="2023-11-20T23:52:00Z">
                <w:pPr>
                  <w:pStyle w:val="ListParagraph"/>
                  <w:numPr>
                    <w:numId w:val="0"/>
                  </w:numPr>
                  <w:ind w:left="0" w:firstLine="0"/>
                  <w:jc w:val="left"/>
                </w:pPr>
              </w:pPrChange>
            </w:pPr>
            <w:ins w:id="88" w:author="NGUYỄN VĂN HIẾU" w:date="2023-11-20T23:52:00Z">
              <w:r>
                <w:t>7. Nhấn</w:t>
              </w:r>
            </w:ins>
            <w:del w:id="89" w:author="NGUYỄN VĂN HIẾU" w:date="2023-11-20T23:52:00Z">
              <w:r w:rsidR="58983757">
                <w:delText>Nhập</w:delText>
              </w:r>
            </w:del>
            <w:r w:rsidR="58983757">
              <w:t xml:space="preserve"> vào </w:t>
            </w:r>
            <w:ins w:id="90" w:author="NGUYỄN VĂN HIẾU" w:date="2023-11-20T23:52:00Z">
              <w:r>
                <w:t>biểu tượng Save</w:t>
              </w:r>
            </w:ins>
            <w:del w:id="91" w:author="NGUYỄN VĂN HIẾU" w:date="2023-11-20T23:52:00Z">
              <w:r w:rsidR="58983757">
                <w:delText>Notes: “Master culinary passion.”</w:delText>
              </w:r>
            </w:del>
          </w:p>
          <w:p w14:paraId="77D2BB8A" w14:textId="4DC64A11" w:rsidR="58983757" w:rsidRDefault="58983757" w:rsidP="781DA06D">
            <w:pPr>
              <w:jc w:val="left"/>
              <w:pPrChange w:id="92" w:author="NGUYỄN VĂN HIẾU" w:date="2023-11-20T23:52:00Z">
                <w:pPr>
                  <w:pStyle w:val="ListParagraph"/>
                  <w:numPr>
                    <w:numId w:val="0"/>
                  </w:numPr>
                  <w:ind w:left="0" w:firstLine="0"/>
                  <w:jc w:val="left"/>
                </w:pPr>
              </w:pPrChange>
            </w:pPr>
            <w:del w:id="93" w:author="NGUYỄN VĂN HIẾU" w:date="2023-11-20T23:52:00Z">
              <w:r>
                <w:delText>7. Nhấn “Set New Saving Goal”</w:delText>
              </w:r>
            </w:del>
          </w:p>
        </w:tc>
        <w:tc>
          <w:tcPr>
            <w:tcW w:w="1838" w:type="dxa"/>
            <w:gridSpan w:val="2"/>
            <w:tcPrChange w:id="94" w:author="NGUYỄN VĂN HIẾU" w:date="2023-11-20T23:52:00Z">
              <w:tcPr>
                <w:tcW w:w="1890" w:type="dxa"/>
              </w:tcPr>
            </w:tcPrChange>
          </w:tcPr>
          <w:p w14:paraId="3C522CA2" w14:textId="3F4C1B2E" w:rsidR="58983757" w:rsidRDefault="58983757" w:rsidP="58983757">
            <w:pPr>
              <w:pStyle w:val="ListParagraph"/>
              <w:numPr>
                <w:ilvl w:val="0"/>
                <w:numId w:val="0"/>
              </w:numPr>
              <w:jc w:val="left"/>
            </w:pPr>
            <w:r>
              <w:t xml:space="preserve">1. Tạo </w:t>
            </w:r>
            <w:ins w:id="95" w:author="NGUYỄN VĂN HIẾU" w:date="2023-11-20T23:52:00Z">
              <w:r w:rsidR="08FDAF51">
                <w:t>Card</w:t>
              </w:r>
            </w:ins>
            <w:del w:id="96" w:author="NGUYỄN VĂN HIẾU" w:date="2023-11-20T23:52:00Z">
              <w:r>
                <w:delText>mục tiêu</w:delText>
              </w:r>
            </w:del>
            <w:r>
              <w:t xml:space="preserve"> mới thất bại</w:t>
            </w:r>
            <w:del w:id="97" w:author="NGUYỄN VĂN HIẾU" w:date="2023-11-20T23:52:00Z">
              <w:r>
                <w:delText xml:space="preserve"> </w:delText>
              </w:r>
            </w:del>
          </w:p>
          <w:p w14:paraId="696B5249" w14:textId="77777777" w:rsidR="08FDAF51" w:rsidRDefault="58983757" w:rsidP="781DA06D">
            <w:pPr>
              <w:pStyle w:val="ListParagraph"/>
              <w:numPr>
                <w:ilvl w:val="0"/>
                <w:numId w:val="0"/>
              </w:numPr>
              <w:jc w:val="left"/>
              <w:rPr>
                <w:ins w:id="98" w:author="NGUYỄN VĂN HIẾU" w:date="2023-11-20T23:52:00Z"/>
              </w:rPr>
            </w:pPr>
            <w:r>
              <w:t xml:space="preserve">2. Hiện thông báo </w:t>
            </w:r>
            <w:ins w:id="99" w:author="NGUYỄN VĂN HIẾU" w:date="2023-11-20T23:52:00Z">
              <w:r w:rsidR="08FDAF51">
                <w:t>Question</w:t>
              </w:r>
            </w:ins>
            <w:del w:id="100" w:author="NGUYỄN VĂN HIẾU" w:date="2023-11-20T23:52:00Z">
              <w:r>
                <w:delText>Target Amount bị bỏ</w:delText>
              </w:r>
            </w:del>
            <w:r>
              <w:t xml:space="preserve"> trống</w:t>
            </w:r>
          </w:p>
          <w:p w14:paraId="2CC4C241" w14:textId="5540AFEE" w:rsidR="58983757" w:rsidRDefault="58983757" w:rsidP="781DA06D">
            <w:pPr>
              <w:jc w:val="left"/>
              <w:pPrChange w:id="101" w:author="NGUYỄN VĂN HIẾU" w:date="2023-11-20T23:52:00Z">
                <w:pPr>
                  <w:pStyle w:val="ListParagraph"/>
                  <w:numPr>
                    <w:numId w:val="0"/>
                  </w:numPr>
                  <w:ind w:left="0" w:firstLine="0"/>
                  <w:jc w:val="left"/>
                </w:pPr>
              </w:pPrChange>
            </w:pPr>
          </w:p>
        </w:tc>
        <w:tc>
          <w:tcPr>
            <w:tcW w:w="1973" w:type="dxa"/>
            <w:gridSpan w:val="2"/>
            <w:tcPrChange w:id="102" w:author="NGUYỄN VĂN HIẾU" w:date="2023-11-20T23:52:00Z">
              <w:tcPr>
                <w:tcW w:w="1980" w:type="dxa"/>
              </w:tcPr>
            </w:tcPrChange>
          </w:tcPr>
          <w:p w14:paraId="0375497D" w14:textId="346375EF" w:rsidR="58983757" w:rsidRDefault="58983757" w:rsidP="58983757">
            <w:pPr>
              <w:pStyle w:val="ListParagraph"/>
              <w:numPr>
                <w:ilvl w:val="0"/>
                <w:numId w:val="0"/>
              </w:numPr>
              <w:jc w:val="left"/>
            </w:pPr>
            <w:r>
              <w:t xml:space="preserve">1. Tạo </w:t>
            </w:r>
            <w:ins w:id="103" w:author="NGUYỄN VĂN HIẾU" w:date="2023-11-20T23:52:00Z">
              <w:r w:rsidR="08FDAF51">
                <w:t>Card</w:t>
              </w:r>
            </w:ins>
            <w:del w:id="104" w:author="NGUYỄN VĂN HIẾU" w:date="2023-11-20T23:52:00Z">
              <w:r>
                <w:delText>mục tiêu</w:delText>
              </w:r>
            </w:del>
            <w:r>
              <w:t xml:space="preserve"> mới thất bại</w:t>
            </w:r>
            <w:del w:id="105" w:author="NGUYỄN VĂN HIẾU" w:date="2023-11-20T23:52:00Z">
              <w:r>
                <w:delText xml:space="preserve"> </w:delText>
              </w:r>
            </w:del>
          </w:p>
          <w:p w14:paraId="10DDFB0B" w14:textId="77777777" w:rsidR="08FDAF51" w:rsidRDefault="58983757" w:rsidP="781DA06D">
            <w:pPr>
              <w:pStyle w:val="ListParagraph"/>
              <w:numPr>
                <w:ilvl w:val="0"/>
                <w:numId w:val="0"/>
              </w:numPr>
              <w:jc w:val="left"/>
              <w:rPr>
                <w:ins w:id="106" w:author="NGUYỄN VĂN HIẾU" w:date="2023-11-20T23:52:00Z"/>
              </w:rPr>
            </w:pPr>
            <w:r>
              <w:t xml:space="preserve">2. Hiện thông báo </w:t>
            </w:r>
            <w:ins w:id="107" w:author="NGUYỄN VĂN HIẾU" w:date="2023-11-20T23:52:00Z">
              <w:r w:rsidR="08FDAF51">
                <w:t>Question</w:t>
              </w:r>
            </w:ins>
            <w:del w:id="108" w:author="NGUYỄN VĂN HIẾU" w:date="2023-11-20T23:52:00Z">
              <w:r>
                <w:delText>Target Amount bị bỏ</w:delText>
              </w:r>
            </w:del>
            <w:r>
              <w:t xml:space="preserve"> trống</w:t>
            </w:r>
          </w:p>
          <w:p w14:paraId="49FDD856" w14:textId="2EF49057" w:rsidR="58983757" w:rsidRDefault="58983757" w:rsidP="781DA06D">
            <w:pPr>
              <w:pStyle w:val="ListParagraph"/>
              <w:jc w:val="left"/>
              <w:pPrChange w:id="109" w:author="NGUYỄN VĂN HIẾU" w:date="2023-11-20T23:52:00Z">
                <w:pPr>
                  <w:pStyle w:val="ListParagraph"/>
                  <w:numPr>
                    <w:numId w:val="0"/>
                  </w:numPr>
                  <w:ind w:left="0" w:firstLine="0"/>
                  <w:jc w:val="left"/>
                </w:pPr>
              </w:pPrChange>
            </w:pPr>
            <w:del w:id="110" w:author="NGUYỄN VĂN HIẾU" w:date="2023-11-20T23:52:00Z">
              <w:r>
                <w:delText xml:space="preserve"> hoặc không hợp lệ</w:delText>
              </w:r>
            </w:del>
          </w:p>
        </w:tc>
        <w:tc>
          <w:tcPr>
            <w:tcW w:w="1490" w:type="dxa"/>
            <w:tcPrChange w:id="111" w:author="NGUYỄN VĂN HIẾU" w:date="2023-11-20T23:52:00Z">
              <w:tcPr>
                <w:tcW w:w="1530" w:type="dxa"/>
              </w:tcPr>
            </w:tcPrChange>
          </w:tcPr>
          <w:p w14:paraId="3725127E" w14:textId="2C69265E" w:rsidR="58983757" w:rsidRDefault="58983757" w:rsidP="781DA06D">
            <w:pPr>
              <w:jc w:val="center"/>
              <w:pPrChange w:id="112" w:author="NGUYỄN VĂN HIẾU" w:date="2023-11-20T23:52:00Z">
                <w:pPr>
                  <w:pStyle w:val="ListParagraph"/>
                  <w:numPr>
                    <w:numId w:val="0"/>
                  </w:numPr>
                  <w:ind w:left="0" w:firstLine="0"/>
                  <w:jc w:val="center"/>
                </w:pPr>
              </w:pPrChange>
            </w:pPr>
            <w:moveFromRangeStart w:id="113" w:author="NGUYỄN VĂN HIẾU" w:date="2023-11-20T23:52:00Z" w:name="move151416790"/>
            <w:moveFrom w:id="114" w:author="NGUYỄN VĂN HIẾU" w:date="2023-11-20T23:52:00Z">
              <w:r>
                <w:t>Pass</w:t>
              </w:r>
            </w:moveFrom>
            <w:moveFromRangeEnd w:id="113"/>
            <w:moveToRangeStart w:id="115" w:author="NGUYỄN VĂN HIẾU" w:date="2023-11-20T23:52:00Z" w:name="move151416791"/>
            <w:moveTo w:id="116" w:author="NGUYỄN VĂN HIẾU" w:date="2023-11-20T23:52:00Z">
              <w:r>
                <w:t>Fail</w:t>
              </w:r>
            </w:moveTo>
            <w:moveToRangeEnd w:id="115"/>
          </w:p>
        </w:tc>
      </w:tr>
      <w:tr w:rsidR="58983757" w14:paraId="4C56ED30" w14:textId="77777777" w:rsidTr="781DA06D">
        <w:trPr>
          <w:trHeight w:val="300"/>
          <w:trPrChange w:id="117" w:author="NGUYỄN VĂN HIẾU" w:date="2023-11-20T23:52:00Z">
            <w:trPr>
              <w:trHeight w:val="300"/>
            </w:trPr>
          </w:trPrChange>
        </w:trPr>
        <w:tc>
          <w:tcPr>
            <w:tcW w:w="486" w:type="dxa"/>
            <w:tcPrChange w:id="118" w:author="NGUYỄN VĂN HIẾU" w:date="2023-11-20T23:52:00Z">
              <w:tcPr>
                <w:tcW w:w="491" w:type="dxa"/>
              </w:tcPr>
            </w:tcPrChange>
          </w:tcPr>
          <w:p w14:paraId="6B6DDB81" w14:textId="120831CD" w:rsidR="58983757" w:rsidRDefault="58983757" w:rsidP="58983757">
            <w:pPr>
              <w:pStyle w:val="ListParagraph"/>
              <w:numPr>
                <w:ilvl w:val="0"/>
                <w:numId w:val="0"/>
              </w:numPr>
              <w:jc w:val="left"/>
            </w:pPr>
            <w:r>
              <w:t>4</w:t>
            </w:r>
          </w:p>
        </w:tc>
        <w:tc>
          <w:tcPr>
            <w:tcW w:w="1785" w:type="dxa"/>
            <w:tcPrChange w:id="119" w:author="NGUYỄN VĂN HIẾU" w:date="2023-11-20T23:52:00Z">
              <w:tcPr>
                <w:tcW w:w="1579" w:type="dxa"/>
              </w:tcPr>
            </w:tcPrChange>
          </w:tcPr>
          <w:p w14:paraId="1D2B6B7E" w14:textId="77777777" w:rsidR="1B5DA0F2" w:rsidRDefault="58983757" w:rsidP="781DA06D">
            <w:pPr>
              <w:pStyle w:val="ListParagraph"/>
              <w:numPr>
                <w:ilvl w:val="0"/>
                <w:numId w:val="0"/>
              </w:numPr>
              <w:jc w:val="left"/>
              <w:rPr>
                <w:ins w:id="120" w:author="NGUYỄN VĂN HIẾU" w:date="2023-11-20T23:52:00Z"/>
              </w:rPr>
            </w:pPr>
            <w:r>
              <w:t xml:space="preserve">Tạo </w:t>
            </w:r>
            <w:ins w:id="121" w:author="NGUYỄN VĂN HIẾU" w:date="2023-11-20T23:52:00Z">
              <w:r w:rsidR="1B5DA0F2">
                <w:t>Card</w:t>
              </w:r>
            </w:ins>
            <w:del w:id="122" w:author="NGUYỄN VĂN HIẾU" w:date="2023-11-20T23:52:00Z">
              <w:r>
                <w:delText>mục tiêu</w:delText>
              </w:r>
            </w:del>
            <w:r>
              <w:t xml:space="preserve"> mới với </w:t>
            </w:r>
            <w:ins w:id="123" w:author="NGUYỄN VĂN HIẾU" w:date="2023-11-20T23:52:00Z">
              <w:r w:rsidR="1B5DA0F2">
                <w:t xml:space="preserve">Answer </w:t>
              </w:r>
              <w:r w:rsidR="1B5DA0F2">
                <w:lastRenderedPageBreak/>
                <w:t>để</w:t>
              </w:r>
            </w:ins>
            <w:del w:id="124" w:author="NGUYỄN VĂN HIẾU" w:date="2023-11-20T23:52:00Z">
              <w:r>
                <w:delText>Notes bị bỏ</w:delText>
              </w:r>
            </w:del>
            <w:r>
              <w:t xml:space="preserve"> trống</w:t>
            </w:r>
          </w:p>
          <w:p w14:paraId="0B40B223" w14:textId="25C786D5" w:rsidR="58983757" w:rsidRDefault="58983757" w:rsidP="781DA06D">
            <w:pPr>
              <w:jc w:val="left"/>
              <w:pPrChange w:id="125" w:author="NGUYỄN VĂN HIẾU" w:date="2023-11-20T23:52:00Z">
                <w:pPr>
                  <w:pStyle w:val="ListParagraph"/>
                  <w:numPr>
                    <w:numId w:val="0"/>
                  </w:numPr>
                  <w:ind w:left="0" w:firstLine="0"/>
                  <w:jc w:val="left"/>
                </w:pPr>
              </w:pPrChange>
            </w:pPr>
          </w:p>
        </w:tc>
        <w:tc>
          <w:tcPr>
            <w:tcW w:w="1055" w:type="dxa"/>
            <w:gridSpan w:val="2"/>
            <w:tcPrChange w:id="126" w:author="NGUYỄN VĂN HIẾU" w:date="2023-11-20T23:52:00Z">
              <w:tcPr>
                <w:tcW w:w="1080" w:type="dxa"/>
              </w:tcPr>
            </w:tcPrChange>
          </w:tcPr>
          <w:p w14:paraId="33224BCA" w14:textId="77777777" w:rsidR="58983757" w:rsidRDefault="58983757" w:rsidP="58983757">
            <w:pPr>
              <w:pStyle w:val="ListParagraph"/>
              <w:numPr>
                <w:ilvl w:val="0"/>
                <w:numId w:val="0"/>
              </w:numPr>
              <w:jc w:val="left"/>
            </w:pPr>
          </w:p>
        </w:tc>
        <w:tc>
          <w:tcPr>
            <w:tcW w:w="2533" w:type="dxa"/>
            <w:gridSpan w:val="3"/>
            <w:tcPrChange w:id="127" w:author="NGUYỄN VĂN HIẾU" w:date="2023-11-20T23:52:00Z">
              <w:tcPr>
                <w:tcW w:w="2610" w:type="dxa"/>
              </w:tcPr>
            </w:tcPrChange>
          </w:tcPr>
          <w:p w14:paraId="7D2BFBDC" w14:textId="7E6D1639" w:rsidR="58983757" w:rsidRDefault="58983757" w:rsidP="781DA06D">
            <w:pPr>
              <w:jc w:val="left"/>
              <w:pPrChange w:id="128" w:author="NGUYỄN VĂN HIẾU" w:date="2023-11-20T23:52:00Z">
                <w:pPr>
                  <w:pStyle w:val="ListParagraph"/>
                  <w:numPr>
                    <w:numId w:val="0"/>
                  </w:numPr>
                  <w:ind w:left="0" w:firstLine="0"/>
                  <w:jc w:val="left"/>
                </w:pPr>
              </w:pPrChange>
            </w:pPr>
            <w:r>
              <w:t>1. Nhấn “</w:t>
            </w:r>
            <w:ins w:id="129" w:author="NGUYỄN VĂN HIẾU" w:date="2023-11-20T23:52:00Z">
              <w:r w:rsidR="1B5DA0F2">
                <w:t>Add Card</w:t>
              </w:r>
            </w:ins>
            <w:del w:id="130" w:author="NGUYỄN VĂN HIẾU" w:date="2023-11-20T23:52:00Z">
              <w:r>
                <w:delText>Get Started</w:delText>
              </w:r>
            </w:del>
            <w:r>
              <w:t>”</w:t>
            </w:r>
          </w:p>
          <w:p w14:paraId="39FA8E3B" w14:textId="77777777" w:rsidR="1B5DA0F2" w:rsidRDefault="1B5DA0F2" w:rsidP="781DA06D">
            <w:pPr>
              <w:jc w:val="left"/>
              <w:rPr>
                <w:ins w:id="131" w:author="NGUYỄN VĂN HIẾU" w:date="2023-11-20T23:52:00Z"/>
                <w:szCs w:val="26"/>
              </w:rPr>
            </w:pPr>
            <w:ins w:id="132" w:author="NGUYỄN VĂN HIẾU" w:date="2023-11-20T23:52:00Z">
              <w:r>
                <w:t>2. Tìm kiếm Bộ bài học: “English”</w:t>
              </w:r>
            </w:ins>
          </w:p>
          <w:p w14:paraId="5C2F3B48" w14:textId="77777777" w:rsidR="1B5DA0F2" w:rsidRDefault="1B5DA0F2" w:rsidP="781DA06D">
            <w:pPr>
              <w:jc w:val="left"/>
              <w:rPr>
                <w:ins w:id="133" w:author="NGUYỄN VĂN HIẾU" w:date="2023-11-20T23:52:00Z"/>
                <w:szCs w:val="26"/>
              </w:rPr>
            </w:pPr>
            <w:ins w:id="134" w:author="NGUYỄN VĂN HIẾU" w:date="2023-11-20T23:52:00Z">
              <w:r w:rsidRPr="781DA06D">
                <w:rPr>
                  <w:szCs w:val="26"/>
                </w:rPr>
                <w:lastRenderedPageBreak/>
                <w:t>3. Chọn Bộ bài học: English</w:t>
              </w:r>
            </w:ins>
          </w:p>
          <w:p w14:paraId="1B022ECC" w14:textId="77777777" w:rsidR="1B5DA0F2" w:rsidRDefault="1B5DA0F2" w:rsidP="781DA06D">
            <w:pPr>
              <w:jc w:val="left"/>
              <w:rPr>
                <w:ins w:id="135" w:author="NGUYỄN VĂN HIẾU" w:date="2023-11-20T23:52:00Z"/>
                <w:szCs w:val="26"/>
              </w:rPr>
            </w:pPr>
            <w:ins w:id="136" w:author="NGUYỄN VĂN HIẾU" w:date="2023-11-20T23:52:00Z">
              <w:r w:rsidRPr="781DA06D">
                <w:rPr>
                  <w:szCs w:val="26"/>
                </w:rPr>
                <w:t>4. Chọn “Ok”</w:t>
              </w:r>
            </w:ins>
          </w:p>
          <w:p w14:paraId="3DCA0254" w14:textId="77777777" w:rsidR="1B5DA0F2" w:rsidRDefault="1B5DA0F2" w:rsidP="781DA06D">
            <w:pPr>
              <w:jc w:val="left"/>
              <w:rPr>
                <w:ins w:id="137" w:author="NGUYỄN VĂN HIẾU" w:date="2023-11-20T23:52:00Z"/>
                <w:szCs w:val="26"/>
              </w:rPr>
            </w:pPr>
            <w:ins w:id="138" w:author="NGUYỄN VĂN HIẾU" w:date="2023-11-20T23:52:00Z">
              <w:r w:rsidRPr="781DA06D">
                <w:rPr>
                  <w:szCs w:val="26"/>
                </w:rPr>
                <w:t>5. Điền vào ô “Question”: “Hello”</w:t>
              </w:r>
            </w:ins>
          </w:p>
          <w:p w14:paraId="0F3B3EE5" w14:textId="77777777" w:rsidR="58983757" w:rsidRDefault="58983757" w:rsidP="58983757">
            <w:pPr>
              <w:pStyle w:val="ListParagraph"/>
              <w:numPr>
                <w:ilvl w:val="0"/>
                <w:numId w:val="0"/>
              </w:numPr>
              <w:jc w:val="left"/>
              <w:rPr>
                <w:del w:id="139" w:author="NGUYỄN VĂN HIẾU" w:date="2023-11-20T23:52:00Z"/>
              </w:rPr>
            </w:pPr>
            <w:del w:id="140" w:author="NGUYỄN VĂN HIẾU" w:date="2023-11-20T23:52:00Z">
              <w:r>
                <w:delText>2. Nhấn “+ New Goal”</w:delText>
              </w:r>
            </w:del>
          </w:p>
          <w:p w14:paraId="397470E9" w14:textId="4831C118" w:rsidR="58983757" w:rsidRDefault="58983757" w:rsidP="58983757">
            <w:pPr>
              <w:pStyle w:val="ListParagraph"/>
              <w:numPr>
                <w:ilvl w:val="0"/>
                <w:numId w:val="0"/>
              </w:numPr>
              <w:jc w:val="left"/>
              <w:rPr>
                <w:del w:id="141" w:author="NGUYỄN VĂN HIẾU" w:date="2023-11-20T23:52:00Z"/>
              </w:rPr>
            </w:pPr>
            <w:del w:id="142" w:author="NGUYỄN VĂN HIẾU" w:date="2023-11-20T23:52:00Z">
              <w:r>
                <w:delText>3. Nhập vào Goal Title: “Explore Asia”</w:delText>
              </w:r>
            </w:del>
          </w:p>
          <w:p w14:paraId="4D9B7B75" w14:textId="1DD8A209" w:rsidR="58983757" w:rsidRDefault="58983757" w:rsidP="58983757">
            <w:pPr>
              <w:pStyle w:val="ListParagraph"/>
              <w:numPr>
                <w:ilvl w:val="0"/>
                <w:numId w:val="0"/>
              </w:numPr>
              <w:jc w:val="left"/>
              <w:rPr>
                <w:del w:id="143" w:author="NGUYỄN VĂN HIẾU" w:date="2023-11-20T23:52:00Z"/>
              </w:rPr>
            </w:pPr>
            <w:del w:id="144" w:author="NGUYỄN VĂN HIẾU" w:date="2023-11-20T23:52:00Z">
              <w:r>
                <w:delText>4. Nhập Target Amount: 3000</w:delText>
              </w:r>
            </w:del>
          </w:p>
          <w:p w14:paraId="7D45B7DC" w14:textId="77777777" w:rsidR="58983757" w:rsidRDefault="58983757" w:rsidP="58983757">
            <w:pPr>
              <w:pStyle w:val="ListParagraph"/>
              <w:numPr>
                <w:ilvl w:val="0"/>
                <w:numId w:val="0"/>
              </w:numPr>
              <w:jc w:val="left"/>
              <w:rPr>
                <w:del w:id="145" w:author="NGUYỄN VĂN HIẾU" w:date="2023-11-20T23:52:00Z"/>
              </w:rPr>
            </w:pPr>
            <w:del w:id="146" w:author="NGUYỄN VĂN HIẾU" w:date="2023-11-20T23:52:00Z">
              <w:r>
                <w:delText>5. Click Deadline , chọn ngày 30/11/2023</w:delText>
              </w:r>
            </w:del>
          </w:p>
          <w:p w14:paraId="09C82F87" w14:textId="77777777" w:rsidR="1B5DA0F2" w:rsidRDefault="58983757" w:rsidP="781DA06D">
            <w:pPr>
              <w:jc w:val="left"/>
              <w:rPr>
                <w:ins w:id="147" w:author="NGUYỄN VĂN HIẾU" w:date="2023-11-20T23:52:00Z"/>
              </w:rPr>
            </w:pPr>
            <w:r>
              <w:t xml:space="preserve">6. </w:t>
            </w:r>
            <w:ins w:id="148" w:author="NGUYỄN VĂN HIẾU" w:date="2023-11-20T23:52:00Z">
              <w:r w:rsidR="1B5DA0F2">
                <w:t>Bỏ trống ô “Question”</w:t>
              </w:r>
            </w:ins>
          </w:p>
          <w:p w14:paraId="20E880EB" w14:textId="752AB492" w:rsidR="58983757" w:rsidRDefault="1B5DA0F2" w:rsidP="58983757">
            <w:pPr>
              <w:pStyle w:val="ListParagraph"/>
              <w:numPr>
                <w:ilvl w:val="0"/>
                <w:numId w:val="0"/>
              </w:numPr>
              <w:jc w:val="left"/>
              <w:rPr>
                <w:del w:id="149" w:author="NGUYỄN VĂN HIẾU" w:date="2023-11-20T23:52:00Z"/>
              </w:rPr>
            </w:pPr>
            <w:ins w:id="150" w:author="NGUYỄN VĂN HIẾU" w:date="2023-11-20T23:52:00Z">
              <w:r>
                <w:t>7. Nhấn</w:t>
              </w:r>
            </w:ins>
            <w:del w:id="151" w:author="NGUYỄN VĂN HIẾU" w:date="2023-11-20T23:52:00Z">
              <w:r w:rsidR="58983757">
                <w:delText>Nhập</w:delText>
              </w:r>
            </w:del>
            <w:r w:rsidR="58983757">
              <w:t xml:space="preserve"> vào </w:t>
            </w:r>
            <w:ins w:id="152" w:author="NGUYỄN VĂN HIẾU" w:date="2023-11-20T23:52:00Z">
              <w:r>
                <w:t>biểu tượng Save</w:t>
              </w:r>
            </w:ins>
            <w:del w:id="153" w:author="NGUYỄN VĂN HIẾU" w:date="2023-11-20T23:52:00Z">
              <w:r w:rsidR="58983757">
                <w:delText>Notes: “”</w:delText>
              </w:r>
            </w:del>
          </w:p>
          <w:p w14:paraId="04E559CF" w14:textId="7DA8AC08" w:rsidR="58983757" w:rsidRDefault="58983757" w:rsidP="781DA06D">
            <w:pPr>
              <w:jc w:val="left"/>
              <w:pPrChange w:id="154" w:author="NGUYỄN VĂN HIẾU" w:date="2023-11-20T23:52:00Z">
                <w:pPr>
                  <w:pStyle w:val="ListParagraph"/>
                  <w:numPr>
                    <w:numId w:val="0"/>
                  </w:numPr>
                  <w:ind w:left="0" w:firstLine="0"/>
                  <w:jc w:val="left"/>
                </w:pPr>
              </w:pPrChange>
            </w:pPr>
            <w:del w:id="155" w:author="NGUYỄN VĂN HIẾU" w:date="2023-11-20T23:52:00Z">
              <w:r>
                <w:delText>7. Nhấn “Set New Saving Goal”</w:delText>
              </w:r>
            </w:del>
          </w:p>
        </w:tc>
        <w:tc>
          <w:tcPr>
            <w:tcW w:w="1838" w:type="dxa"/>
            <w:gridSpan w:val="2"/>
            <w:tcPrChange w:id="156" w:author="NGUYỄN VĂN HIẾU" w:date="2023-11-20T23:52:00Z">
              <w:tcPr>
                <w:tcW w:w="1890" w:type="dxa"/>
              </w:tcPr>
            </w:tcPrChange>
          </w:tcPr>
          <w:p w14:paraId="75624F8A" w14:textId="77777777" w:rsidR="1B5DA0F2" w:rsidRDefault="58983757" w:rsidP="781DA06D">
            <w:pPr>
              <w:pStyle w:val="ListParagraph"/>
              <w:numPr>
                <w:ilvl w:val="0"/>
                <w:numId w:val="0"/>
              </w:numPr>
              <w:jc w:val="left"/>
              <w:rPr>
                <w:ins w:id="157" w:author="NGUYỄN VĂN HIẾU" w:date="2023-11-20T23:52:00Z"/>
              </w:rPr>
            </w:pPr>
            <w:r>
              <w:lastRenderedPageBreak/>
              <w:t xml:space="preserve">1. Tạo </w:t>
            </w:r>
            <w:ins w:id="158" w:author="NGUYỄN VĂN HIẾU" w:date="2023-11-20T23:52:00Z">
              <w:r w:rsidR="1B5DA0F2">
                <w:t>Card</w:t>
              </w:r>
            </w:ins>
            <w:del w:id="159" w:author="NGUYỄN VĂN HIẾU" w:date="2023-11-20T23:52:00Z">
              <w:r>
                <w:delText>mục tiêu</w:delText>
              </w:r>
            </w:del>
            <w:r>
              <w:t xml:space="preserve"> mới </w:t>
            </w:r>
            <w:ins w:id="160" w:author="NGUYỄN VĂN HIẾU" w:date="2023-11-20T23:52:00Z">
              <w:r w:rsidR="1B5DA0F2">
                <w:t>thất bại</w:t>
              </w:r>
            </w:ins>
          </w:p>
          <w:p w14:paraId="57926828" w14:textId="77777777" w:rsidR="1B5DA0F2" w:rsidRDefault="1B5DA0F2" w:rsidP="781DA06D">
            <w:pPr>
              <w:pStyle w:val="ListParagraph"/>
              <w:numPr>
                <w:ilvl w:val="0"/>
                <w:numId w:val="0"/>
              </w:numPr>
              <w:jc w:val="left"/>
              <w:rPr>
                <w:ins w:id="161" w:author="NGUYỄN VĂN HIẾU" w:date="2023-11-20T23:52:00Z"/>
              </w:rPr>
            </w:pPr>
            <w:ins w:id="162" w:author="NGUYỄN VĂN HIẾU" w:date="2023-11-20T23:52:00Z">
              <w:r>
                <w:lastRenderedPageBreak/>
                <w:t>2. Hiện thông báo Answer trống</w:t>
              </w:r>
            </w:ins>
          </w:p>
          <w:p w14:paraId="0F446D3F" w14:textId="26B29D3A" w:rsidR="58983757" w:rsidRDefault="58983757" w:rsidP="781DA06D">
            <w:pPr>
              <w:jc w:val="left"/>
              <w:pPrChange w:id="163" w:author="NGUYỄN VĂN HIẾU" w:date="2023-11-20T23:52:00Z">
                <w:pPr>
                  <w:pStyle w:val="ListParagraph"/>
                  <w:numPr>
                    <w:numId w:val="0"/>
                  </w:numPr>
                  <w:ind w:left="0" w:firstLine="0"/>
                  <w:jc w:val="left"/>
                </w:pPr>
              </w:pPrChange>
            </w:pPr>
            <w:del w:id="164" w:author="NGUYỄN VĂN HIẾU" w:date="2023-11-20T23:52:00Z">
              <w:r>
                <w:delText>thành công</w:delText>
              </w:r>
            </w:del>
          </w:p>
        </w:tc>
        <w:tc>
          <w:tcPr>
            <w:tcW w:w="1973" w:type="dxa"/>
            <w:gridSpan w:val="2"/>
            <w:tcPrChange w:id="165" w:author="NGUYỄN VĂN HIẾU" w:date="2023-11-20T23:52:00Z">
              <w:tcPr>
                <w:tcW w:w="1980" w:type="dxa"/>
              </w:tcPr>
            </w:tcPrChange>
          </w:tcPr>
          <w:p w14:paraId="3D446496" w14:textId="77777777" w:rsidR="28F6DAA1" w:rsidRDefault="58983757" w:rsidP="781DA06D">
            <w:pPr>
              <w:pStyle w:val="ListParagraph"/>
              <w:numPr>
                <w:ilvl w:val="0"/>
                <w:numId w:val="0"/>
              </w:numPr>
              <w:jc w:val="left"/>
              <w:rPr>
                <w:ins w:id="166" w:author="NGUYỄN VĂN HIẾU" w:date="2023-11-20T23:52:00Z"/>
              </w:rPr>
            </w:pPr>
            <w:r>
              <w:lastRenderedPageBreak/>
              <w:t xml:space="preserve">1. Tạo </w:t>
            </w:r>
            <w:ins w:id="167" w:author="NGUYỄN VĂN HIẾU" w:date="2023-11-20T23:52:00Z">
              <w:r w:rsidR="28F6DAA1">
                <w:t>Card</w:t>
              </w:r>
            </w:ins>
            <w:del w:id="168" w:author="NGUYỄN VĂN HIẾU" w:date="2023-11-20T23:52:00Z">
              <w:r>
                <w:delText>mục tiêu</w:delText>
              </w:r>
            </w:del>
            <w:r>
              <w:t xml:space="preserve"> mới </w:t>
            </w:r>
            <w:ins w:id="169" w:author="NGUYỄN VĂN HIẾU" w:date="2023-11-20T23:52:00Z">
              <w:r w:rsidR="28F6DAA1">
                <w:t>thất bại</w:t>
              </w:r>
            </w:ins>
          </w:p>
          <w:p w14:paraId="03D39AC6" w14:textId="77777777" w:rsidR="28F6DAA1" w:rsidRDefault="28F6DAA1" w:rsidP="781DA06D">
            <w:pPr>
              <w:pStyle w:val="ListParagraph"/>
              <w:numPr>
                <w:ilvl w:val="0"/>
                <w:numId w:val="0"/>
              </w:numPr>
              <w:jc w:val="left"/>
              <w:rPr>
                <w:ins w:id="170" w:author="NGUYỄN VĂN HIẾU" w:date="2023-11-20T23:52:00Z"/>
              </w:rPr>
            </w:pPr>
            <w:ins w:id="171" w:author="NGUYỄN VĂN HIẾU" w:date="2023-11-20T23:52:00Z">
              <w:r>
                <w:lastRenderedPageBreak/>
                <w:t>2. Hiện thông báo Answer trống</w:t>
              </w:r>
            </w:ins>
          </w:p>
          <w:p w14:paraId="7A9965B9" w14:textId="67E54DF5" w:rsidR="58983757" w:rsidRDefault="58983757" w:rsidP="781DA06D">
            <w:pPr>
              <w:jc w:val="left"/>
              <w:pPrChange w:id="172" w:author="NGUYỄN VĂN HIẾU" w:date="2023-11-20T23:52:00Z">
                <w:pPr>
                  <w:pStyle w:val="ListParagraph"/>
                  <w:numPr>
                    <w:numId w:val="0"/>
                  </w:numPr>
                  <w:ind w:left="0" w:firstLine="0"/>
                  <w:jc w:val="left"/>
                </w:pPr>
              </w:pPrChange>
            </w:pPr>
            <w:del w:id="173" w:author="NGUYỄN VĂN HIẾU" w:date="2023-11-20T23:52:00Z">
              <w:r>
                <w:delText>thành công</w:delText>
              </w:r>
            </w:del>
          </w:p>
        </w:tc>
        <w:tc>
          <w:tcPr>
            <w:tcW w:w="1490" w:type="dxa"/>
            <w:tcPrChange w:id="174" w:author="NGUYỄN VĂN HIẾU" w:date="2023-11-20T23:52:00Z">
              <w:tcPr>
                <w:tcW w:w="1530" w:type="dxa"/>
              </w:tcPr>
            </w:tcPrChange>
          </w:tcPr>
          <w:p w14:paraId="758BFC25" w14:textId="4F3C714B" w:rsidR="58983757" w:rsidRDefault="28F6DAA1" w:rsidP="781DA06D">
            <w:pPr>
              <w:jc w:val="center"/>
              <w:pPrChange w:id="175" w:author="NGUYỄN VĂN HIẾU" w:date="2023-11-20T23:52:00Z">
                <w:pPr>
                  <w:pStyle w:val="ListParagraph"/>
                  <w:numPr>
                    <w:numId w:val="0"/>
                  </w:numPr>
                  <w:ind w:left="0" w:firstLine="0"/>
                  <w:jc w:val="center"/>
                </w:pPr>
              </w:pPrChange>
            </w:pPr>
            <w:ins w:id="176" w:author="NGUYỄN VĂN HIẾU" w:date="2023-11-20T23:52:00Z">
              <w:r>
                <w:lastRenderedPageBreak/>
                <w:t>Fail</w:t>
              </w:r>
            </w:ins>
            <w:del w:id="177" w:author="NGUYỄN VĂN HIẾU" w:date="2023-11-20T23:52:00Z">
              <w:r w:rsidR="58983757">
                <w:delText>Pass</w:delText>
              </w:r>
            </w:del>
          </w:p>
        </w:tc>
      </w:tr>
      <w:tr w:rsidR="58983757" w14:paraId="328522F6" w14:textId="77777777" w:rsidTr="781DA06D">
        <w:trPr>
          <w:trHeight w:val="300"/>
          <w:trPrChange w:id="178" w:author="NGUYỄN VĂN HIẾU" w:date="2023-11-20T23:52:00Z">
            <w:trPr>
              <w:trHeight w:val="300"/>
            </w:trPr>
          </w:trPrChange>
        </w:trPr>
        <w:tc>
          <w:tcPr>
            <w:tcW w:w="486" w:type="dxa"/>
            <w:tcPrChange w:id="179" w:author="NGUYỄN VĂN HIẾU" w:date="2023-11-20T23:52:00Z">
              <w:tcPr>
                <w:tcW w:w="491" w:type="dxa"/>
              </w:tcPr>
            </w:tcPrChange>
          </w:tcPr>
          <w:p w14:paraId="63FF5858" w14:textId="2E4C8145" w:rsidR="58983757" w:rsidRDefault="58983757" w:rsidP="58983757">
            <w:pPr>
              <w:pStyle w:val="ListParagraph"/>
              <w:numPr>
                <w:ilvl w:val="0"/>
                <w:numId w:val="0"/>
              </w:numPr>
              <w:jc w:val="left"/>
            </w:pPr>
            <w:r>
              <w:t>5</w:t>
            </w:r>
          </w:p>
        </w:tc>
        <w:tc>
          <w:tcPr>
            <w:tcW w:w="1785" w:type="dxa"/>
            <w:tcPrChange w:id="180" w:author="NGUYỄN VĂN HIẾU" w:date="2023-11-20T23:52:00Z">
              <w:tcPr>
                <w:tcW w:w="1579" w:type="dxa"/>
              </w:tcPr>
            </w:tcPrChange>
          </w:tcPr>
          <w:p w14:paraId="7DA6DDB4" w14:textId="2E49AD11" w:rsidR="58983757" w:rsidRDefault="58983757" w:rsidP="781DA06D">
            <w:pPr>
              <w:jc w:val="left"/>
              <w:pPrChange w:id="181" w:author="NGUYỄN VĂN HIẾU" w:date="2023-11-20T23:52:00Z">
                <w:pPr>
                  <w:pStyle w:val="ListParagraph"/>
                  <w:numPr>
                    <w:numId w:val="0"/>
                  </w:numPr>
                  <w:ind w:left="0" w:firstLine="0"/>
                  <w:jc w:val="left"/>
                </w:pPr>
              </w:pPrChange>
            </w:pPr>
            <w:r>
              <w:t xml:space="preserve">Tạo </w:t>
            </w:r>
            <w:ins w:id="182" w:author="NGUYỄN VĂN HIẾU" w:date="2023-11-20T23:52:00Z">
              <w:r w:rsidR="06500F96">
                <w:t>Card</w:t>
              </w:r>
            </w:ins>
            <w:del w:id="183" w:author="NGUYỄN VĂN HIẾU" w:date="2023-11-20T23:52:00Z">
              <w:r>
                <w:delText>mục tiêu</w:delText>
              </w:r>
            </w:del>
            <w:r>
              <w:t xml:space="preserve"> mới với </w:t>
            </w:r>
            <w:ins w:id="184" w:author="NGUYỄN VĂN HIẾU" w:date="2023-11-20T23:52:00Z">
              <w:r w:rsidR="06500F96">
                <w:t>Question là số</w:t>
              </w:r>
            </w:ins>
            <w:del w:id="185" w:author="NGUYỄN VĂN HIẾU" w:date="2023-11-20T23:52:00Z">
              <w:r>
                <w:delText>Target Amount dạng kí tự</w:delText>
              </w:r>
            </w:del>
          </w:p>
        </w:tc>
        <w:tc>
          <w:tcPr>
            <w:tcW w:w="1055" w:type="dxa"/>
            <w:gridSpan w:val="2"/>
            <w:tcPrChange w:id="186" w:author="NGUYỄN VĂN HIẾU" w:date="2023-11-20T23:52:00Z">
              <w:tcPr>
                <w:tcW w:w="1080" w:type="dxa"/>
              </w:tcPr>
            </w:tcPrChange>
          </w:tcPr>
          <w:p w14:paraId="22DA1B99" w14:textId="77777777" w:rsidR="58983757" w:rsidRDefault="58983757" w:rsidP="58983757">
            <w:pPr>
              <w:pStyle w:val="ListParagraph"/>
              <w:numPr>
                <w:ilvl w:val="0"/>
                <w:numId w:val="0"/>
              </w:numPr>
              <w:jc w:val="left"/>
            </w:pPr>
          </w:p>
        </w:tc>
        <w:tc>
          <w:tcPr>
            <w:tcW w:w="2533" w:type="dxa"/>
            <w:gridSpan w:val="3"/>
            <w:tcPrChange w:id="187" w:author="NGUYỄN VĂN HIẾU" w:date="2023-11-20T23:52:00Z">
              <w:tcPr>
                <w:tcW w:w="2610" w:type="dxa"/>
              </w:tcPr>
            </w:tcPrChange>
          </w:tcPr>
          <w:p w14:paraId="06C303DD" w14:textId="5B812F34" w:rsidR="58983757" w:rsidRDefault="58983757" w:rsidP="781DA06D">
            <w:pPr>
              <w:jc w:val="left"/>
              <w:pPrChange w:id="188" w:author="NGUYỄN VĂN HIẾU" w:date="2023-11-20T23:52:00Z">
                <w:pPr>
                  <w:pStyle w:val="ListParagraph"/>
                  <w:numPr>
                    <w:numId w:val="0"/>
                  </w:numPr>
                  <w:ind w:left="0" w:firstLine="0"/>
                  <w:jc w:val="left"/>
                </w:pPr>
              </w:pPrChange>
            </w:pPr>
            <w:r>
              <w:t>1. Nhấn “</w:t>
            </w:r>
            <w:ins w:id="189" w:author="NGUYỄN VĂN HIẾU" w:date="2023-11-20T23:52:00Z">
              <w:r w:rsidR="0F5EA27D">
                <w:t>Add Card</w:t>
              </w:r>
            </w:ins>
            <w:del w:id="190" w:author="NGUYỄN VĂN HIẾU" w:date="2023-11-20T23:52:00Z">
              <w:r>
                <w:delText>Get Started</w:delText>
              </w:r>
            </w:del>
            <w:r>
              <w:t>”</w:t>
            </w:r>
          </w:p>
          <w:p w14:paraId="2ED9CCDA" w14:textId="05FCC96B" w:rsidR="58983757" w:rsidRDefault="58983757" w:rsidP="781DA06D">
            <w:pPr>
              <w:jc w:val="left"/>
              <w:pPrChange w:id="191" w:author="NGUYỄN VĂN HIẾU" w:date="2023-11-20T23:52:00Z">
                <w:pPr>
                  <w:pStyle w:val="ListParagraph"/>
                  <w:numPr>
                    <w:numId w:val="0"/>
                  </w:numPr>
                  <w:ind w:left="0" w:firstLine="0"/>
                  <w:jc w:val="left"/>
                </w:pPr>
              </w:pPrChange>
            </w:pPr>
            <w:r>
              <w:t xml:space="preserve">2. </w:t>
            </w:r>
            <w:ins w:id="192" w:author="NGUYỄN VĂN HIẾU" w:date="2023-11-20T23:52:00Z">
              <w:r w:rsidR="0F5EA27D">
                <w:t>Tìm kiếm Bộ bài học: “English</w:t>
              </w:r>
            </w:ins>
            <w:del w:id="193" w:author="NGUYỄN VĂN HIẾU" w:date="2023-11-20T23:52:00Z">
              <w:r>
                <w:delText>Nhấn “+ New Goal</w:delText>
              </w:r>
            </w:del>
            <w:r>
              <w:t>”</w:t>
            </w:r>
          </w:p>
          <w:p w14:paraId="4DC7B416" w14:textId="77777777" w:rsidR="0F5EA27D" w:rsidRDefault="58983757" w:rsidP="781DA06D">
            <w:pPr>
              <w:jc w:val="left"/>
              <w:rPr>
                <w:ins w:id="194" w:author="NGUYỄN VĂN HIẾU" w:date="2023-11-20T23:52:00Z"/>
                <w:szCs w:val="26"/>
              </w:rPr>
            </w:pPr>
            <w:r>
              <w:t xml:space="preserve">3. </w:t>
            </w:r>
            <w:ins w:id="195" w:author="NGUYỄN VĂN HIẾU" w:date="2023-11-20T23:52:00Z">
              <w:r w:rsidR="0F5EA27D" w:rsidRPr="781DA06D">
                <w:rPr>
                  <w:szCs w:val="26"/>
                </w:rPr>
                <w:t>Chọn Bộ bài học: English</w:t>
              </w:r>
            </w:ins>
          </w:p>
          <w:p w14:paraId="120EF02A" w14:textId="77777777" w:rsidR="58983757" w:rsidRDefault="0F5EA27D" w:rsidP="781DA06D">
            <w:pPr>
              <w:jc w:val="left"/>
              <w:rPr>
                <w:moveTo w:id="196" w:author="NGUYỄN VĂN HIẾU" w:date="2023-11-20T23:52:00Z"/>
              </w:rPr>
              <w:pPrChange w:id="197" w:author="NGUYỄN VĂN HIẾU" w:date="2023-11-20T23:52:00Z">
                <w:pPr>
                  <w:pStyle w:val="ListParagraph"/>
                  <w:numPr>
                    <w:numId w:val="0"/>
                  </w:numPr>
                  <w:ind w:left="0" w:firstLine="0"/>
                  <w:jc w:val="left"/>
                </w:pPr>
              </w:pPrChange>
            </w:pPr>
            <w:ins w:id="198" w:author="NGUYỄN VĂN HIẾU" w:date="2023-11-20T23:52:00Z">
              <w:r w:rsidRPr="781DA06D">
                <w:rPr>
                  <w:szCs w:val="26"/>
                </w:rPr>
                <w:t>4. Chọn “Ok</w:t>
              </w:r>
            </w:ins>
            <w:del w:id="199" w:author="NGUYỄN VĂN HIẾU" w:date="2023-11-20T23:52:00Z">
              <w:r w:rsidR="58983757">
                <w:delText>Nhập</w:delText>
              </w:r>
            </w:del>
            <w:moveToRangeStart w:id="200" w:author="NGUYỄN VĂN HIẾU" w:date="2023-11-20T23:52:00Z" w:name="move151416792"/>
            <w:moveTo w:id="201" w:author="NGUYỄN VĂN HIẾU" w:date="2023-11-20T23:52:00Z">
              <w:r w:rsidR="58983757">
                <w:t>”</w:t>
              </w:r>
            </w:moveTo>
          </w:p>
          <w:p w14:paraId="084D9628" w14:textId="27992325" w:rsidR="58983757" w:rsidRDefault="58983757" w:rsidP="781DA06D">
            <w:pPr>
              <w:jc w:val="left"/>
              <w:pPrChange w:id="202" w:author="NGUYỄN VĂN HIẾU" w:date="2023-11-20T23:52:00Z">
                <w:pPr>
                  <w:pStyle w:val="ListParagraph"/>
                  <w:numPr>
                    <w:numId w:val="0"/>
                  </w:numPr>
                  <w:ind w:left="0" w:firstLine="0"/>
                  <w:jc w:val="left"/>
                </w:pPr>
              </w:pPrChange>
            </w:pPr>
            <w:moveTo w:id="203" w:author="NGUYỄN VĂN HIẾU" w:date="2023-11-20T23:52:00Z">
              <w:r>
                <w:t xml:space="preserve">5. </w:t>
              </w:r>
            </w:moveTo>
            <w:moveToRangeEnd w:id="200"/>
            <w:ins w:id="204" w:author="NGUYỄN VĂN HIẾU" w:date="2023-11-20T23:52:00Z">
              <w:r w:rsidR="0F5EA27D" w:rsidRPr="781DA06D">
                <w:rPr>
                  <w:szCs w:val="26"/>
                </w:rPr>
                <w:t>Điền</w:t>
              </w:r>
            </w:ins>
            <w:r>
              <w:t xml:space="preserve"> vào </w:t>
            </w:r>
            <w:ins w:id="205" w:author="NGUYỄN VĂN HIẾU" w:date="2023-11-20T23:52:00Z">
              <w:r w:rsidR="0F5EA27D" w:rsidRPr="781DA06D">
                <w:rPr>
                  <w:szCs w:val="26"/>
                </w:rPr>
                <w:t>ô “Question”: “</w:t>
              </w:r>
            </w:ins>
            <w:del w:id="206" w:author="NGUYỄN VĂN HIẾU" w:date="2023-11-20T23:52:00Z">
              <w:r>
                <w:delText>Goal Title: “Save $</w:delText>
              </w:r>
            </w:del>
            <w:r>
              <w:t>10</w:t>
            </w:r>
            <w:del w:id="207" w:author="NGUYỄN VĂN HIẾU" w:date="2023-11-20T23:52:00Z">
              <w:r>
                <w:delText>,000</w:delText>
              </w:r>
            </w:del>
            <w:r>
              <w:t>”</w:t>
            </w:r>
          </w:p>
          <w:p w14:paraId="69D93A16" w14:textId="2F13AAC5" w:rsidR="58983757" w:rsidRDefault="58983757" w:rsidP="781DA06D">
            <w:pPr>
              <w:jc w:val="left"/>
              <w:rPr>
                <w:moveFrom w:id="208" w:author="NGUYỄN VĂN HIẾU" w:date="2023-11-20T23:52:00Z"/>
              </w:rPr>
              <w:pPrChange w:id="209" w:author="NGUYỄN VĂN HIẾU" w:date="2023-11-20T23:52:00Z">
                <w:pPr>
                  <w:pStyle w:val="ListParagraph"/>
                  <w:numPr>
                    <w:numId w:val="0"/>
                  </w:numPr>
                  <w:ind w:left="0" w:firstLine="0"/>
                  <w:jc w:val="left"/>
                </w:pPr>
              </w:pPrChange>
            </w:pPr>
            <w:del w:id="210" w:author="NGUYỄN VĂN HIẾU" w:date="2023-11-20T23:52:00Z">
              <w:r>
                <w:delText>4. Nhập Target Amount: “one hundred</w:delText>
              </w:r>
            </w:del>
            <w:moveFromRangeStart w:id="211" w:author="NGUYỄN VĂN HIẾU" w:date="2023-11-20T23:52:00Z" w:name="move151416792"/>
            <w:moveFrom w:id="212" w:author="NGUYỄN VĂN HIẾU" w:date="2023-11-20T23:52:00Z">
              <w:r>
                <w:t>”</w:t>
              </w:r>
            </w:moveFrom>
          </w:p>
          <w:p w14:paraId="61FF351A" w14:textId="77777777" w:rsidR="58983757" w:rsidRDefault="58983757" w:rsidP="58983757">
            <w:pPr>
              <w:pStyle w:val="ListParagraph"/>
              <w:numPr>
                <w:ilvl w:val="0"/>
                <w:numId w:val="0"/>
              </w:numPr>
              <w:jc w:val="left"/>
              <w:rPr>
                <w:del w:id="213" w:author="NGUYỄN VĂN HIẾU" w:date="2023-11-20T23:52:00Z"/>
              </w:rPr>
            </w:pPr>
            <w:moveFrom w:id="214" w:author="NGUYỄN VĂN HIẾU" w:date="2023-11-20T23:52:00Z">
              <w:r>
                <w:lastRenderedPageBreak/>
                <w:t xml:space="preserve">5. </w:t>
              </w:r>
            </w:moveFrom>
            <w:moveFromRangeEnd w:id="211"/>
            <w:del w:id="215" w:author="NGUYỄN VĂN HIẾU" w:date="2023-11-20T23:52:00Z">
              <w:r>
                <w:delText>Click Deadline , chọn ngày 30/11/2023</w:delText>
              </w:r>
            </w:del>
          </w:p>
          <w:p w14:paraId="04FB9B2A" w14:textId="69A7C393" w:rsidR="58983757" w:rsidRDefault="58983757" w:rsidP="781DA06D">
            <w:pPr>
              <w:jc w:val="left"/>
              <w:pPrChange w:id="216" w:author="NGUYỄN VĂN HIẾU" w:date="2023-11-20T23:52:00Z">
                <w:pPr>
                  <w:pStyle w:val="ListParagraph"/>
                  <w:numPr>
                    <w:numId w:val="0"/>
                  </w:numPr>
                  <w:ind w:left="0" w:firstLine="0"/>
                  <w:jc w:val="left"/>
                </w:pPr>
              </w:pPrChange>
            </w:pPr>
            <w:r>
              <w:t xml:space="preserve">6. </w:t>
            </w:r>
            <w:ins w:id="217" w:author="NGUYỄN VĂN HIẾU" w:date="2023-11-20T23:52:00Z">
              <w:r w:rsidR="0F5EA27D">
                <w:t>Điền</w:t>
              </w:r>
            </w:ins>
            <w:del w:id="218" w:author="NGUYỄN VĂN HIẾU" w:date="2023-11-20T23:52:00Z">
              <w:r>
                <w:delText>Nhập</w:delText>
              </w:r>
            </w:del>
            <w:r>
              <w:t xml:space="preserve"> vào </w:t>
            </w:r>
            <w:ins w:id="219" w:author="NGUYỄN VĂN HIẾU" w:date="2023-11-20T23:52:00Z">
              <w:r w:rsidR="0F5EA27D">
                <w:t>ô “Answer”: “Ten”</w:t>
              </w:r>
            </w:ins>
            <w:del w:id="220" w:author="NGUYỄN VĂN HIẾU" w:date="2023-11-20T23:52:00Z">
              <w:r>
                <w:delText>Notes: “Build financial security.”</w:delText>
              </w:r>
            </w:del>
          </w:p>
          <w:p w14:paraId="351CB03B" w14:textId="6406CFEB" w:rsidR="58983757" w:rsidRDefault="58983757" w:rsidP="781DA06D">
            <w:pPr>
              <w:jc w:val="left"/>
              <w:pPrChange w:id="221" w:author="NGUYỄN VĂN HIẾU" w:date="2023-11-20T23:52:00Z">
                <w:pPr>
                  <w:pStyle w:val="ListParagraph"/>
                  <w:numPr>
                    <w:numId w:val="0"/>
                  </w:numPr>
                  <w:ind w:left="0" w:firstLine="0"/>
                  <w:jc w:val="left"/>
                </w:pPr>
              </w:pPrChange>
            </w:pPr>
            <w:r>
              <w:t xml:space="preserve">7. Nhấn </w:t>
            </w:r>
            <w:ins w:id="222" w:author="NGUYỄN VĂN HIẾU" w:date="2023-11-20T23:52:00Z">
              <w:r w:rsidR="0F5EA27D">
                <w:t>vào biểu tượng Save</w:t>
              </w:r>
            </w:ins>
            <w:del w:id="223" w:author="NGUYỄN VĂN HIẾU" w:date="2023-11-20T23:52:00Z">
              <w:r>
                <w:delText>“Set New Saving Goal”</w:delText>
              </w:r>
            </w:del>
          </w:p>
        </w:tc>
        <w:tc>
          <w:tcPr>
            <w:tcW w:w="1838" w:type="dxa"/>
            <w:gridSpan w:val="2"/>
            <w:tcPrChange w:id="224" w:author="NGUYỄN VĂN HIẾU" w:date="2023-11-20T23:52:00Z">
              <w:tcPr>
                <w:tcW w:w="1890" w:type="dxa"/>
              </w:tcPr>
            </w:tcPrChange>
          </w:tcPr>
          <w:p w14:paraId="52A2CF37" w14:textId="204DB101" w:rsidR="58983757" w:rsidRDefault="58983757" w:rsidP="58983757">
            <w:pPr>
              <w:pStyle w:val="ListParagraph"/>
              <w:numPr>
                <w:ilvl w:val="0"/>
                <w:numId w:val="0"/>
              </w:numPr>
              <w:jc w:val="left"/>
              <w:rPr>
                <w:del w:id="225" w:author="NGUYỄN VĂN HIẾU" w:date="2023-11-20T23:52:00Z"/>
              </w:rPr>
            </w:pPr>
            <w:r>
              <w:lastRenderedPageBreak/>
              <w:t xml:space="preserve">1. Tạo </w:t>
            </w:r>
            <w:ins w:id="226" w:author="NGUYỄN VĂN HIẾU" w:date="2023-11-20T23:52:00Z">
              <w:r w:rsidR="781DA06D">
                <w:t>Card</w:t>
              </w:r>
            </w:ins>
            <w:del w:id="227" w:author="NGUYỄN VĂN HIẾU" w:date="2023-11-20T23:52:00Z">
              <w:r>
                <w:delText>mục tiêu</w:delText>
              </w:r>
            </w:del>
            <w:r>
              <w:t xml:space="preserve"> mới </w:t>
            </w:r>
            <w:ins w:id="228" w:author="NGUYỄN VĂN HIẾU" w:date="2023-11-20T23:52:00Z">
              <w:r w:rsidR="781DA06D">
                <w:t>thành công</w:t>
              </w:r>
            </w:ins>
            <w:del w:id="229" w:author="NGUYỄN VĂN HIẾU" w:date="2023-11-20T23:52:00Z">
              <w:r>
                <w:delText>thất bại</w:delText>
              </w:r>
            </w:del>
          </w:p>
          <w:p w14:paraId="73F8CA39" w14:textId="38A33F90" w:rsidR="58983757" w:rsidRDefault="58983757" w:rsidP="58983757">
            <w:pPr>
              <w:pStyle w:val="ListParagraph"/>
              <w:numPr>
                <w:ilvl w:val="0"/>
                <w:numId w:val="0"/>
              </w:numPr>
              <w:jc w:val="left"/>
            </w:pPr>
            <w:del w:id="230" w:author="NGUYỄN VĂN HIẾU" w:date="2023-11-20T23:52:00Z">
              <w:r>
                <w:delText xml:space="preserve">2. Hiện thông báo Target Amount </w:delText>
              </w:r>
              <w:r>
                <w:lastRenderedPageBreak/>
                <w:delText>không hợp lệ</w:delText>
              </w:r>
            </w:del>
          </w:p>
        </w:tc>
        <w:tc>
          <w:tcPr>
            <w:tcW w:w="1973" w:type="dxa"/>
            <w:gridSpan w:val="2"/>
            <w:tcPrChange w:id="231" w:author="NGUYỄN VĂN HIẾU" w:date="2023-11-20T23:52:00Z">
              <w:tcPr>
                <w:tcW w:w="1980" w:type="dxa"/>
              </w:tcPr>
            </w:tcPrChange>
          </w:tcPr>
          <w:p w14:paraId="313CC7A5" w14:textId="233E63CA" w:rsidR="58983757" w:rsidRDefault="58983757" w:rsidP="58983757">
            <w:pPr>
              <w:pStyle w:val="ListParagraph"/>
              <w:numPr>
                <w:ilvl w:val="0"/>
                <w:numId w:val="0"/>
              </w:numPr>
              <w:jc w:val="left"/>
            </w:pPr>
            <w:r>
              <w:lastRenderedPageBreak/>
              <w:t xml:space="preserve">1. Tạo </w:t>
            </w:r>
            <w:ins w:id="232" w:author="NGUYỄN VĂN HIẾU" w:date="2023-11-20T23:52:00Z">
              <w:r w:rsidR="781DA06D">
                <w:t>Card</w:t>
              </w:r>
            </w:ins>
            <w:del w:id="233" w:author="NGUYỄN VĂN HIẾU" w:date="2023-11-20T23:52:00Z">
              <w:r>
                <w:delText>mục tiêu</w:delText>
              </w:r>
            </w:del>
            <w:r>
              <w:t xml:space="preserve"> mới </w:t>
            </w:r>
            <w:ins w:id="234" w:author="NGUYỄN VĂN HIẾU" w:date="2023-11-20T23:52:00Z">
              <w:r w:rsidR="781DA06D">
                <w:t>thành công</w:t>
              </w:r>
            </w:ins>
            <w:del w:id="235" w:author="NGUYỄN VĂN HIẾU" w:date="2023-11-20T23:52:00Z">
              <w:r>
                <w:delText xml:space="preserve">thất bại </w:delText>
              </w:r>
            </w:del>
          </w:p>
          <w:p w14:paraId="0B1F54F3" w14:textId="64536457" w:rsidR="58983757" w:rsidRDefault="58983757" w:rsidP="781DA06D">
            <w:pPr>
              <w:pStyle w:val="ListParagraph"/>
              <w:jc w:val="left"/>
              <w:pPrChange w:id="236" w:author="NGUYỄN VĂN HIẾU" w:date="2023-11-20T23:52:00Z">
                <w:pPr>
                  <w:pStyle w:val="ListParagraph"/>
                  <w:numPr>
                    <w:numId w:val="0"/>
                  </w:numPr>
                  <w:ind w:left="0" w:firstLine="0"/>
                  <w:jc w:val="left"/>
                </w:pPr>
              </w:pPrChange>
            </w:pPr>
            <w:del w:id="237" w:author="NGUYỄN VĂN HIẾU" w:date="2023-11-20T23:52:00Z">
              <w:r>
                <w:delText>2. Hiện thông báo Ta</w:delText>
              </w:r>
              <w:r>
                <w:lastRenderedPageBreak/>
                <w:delText>rget Amount bị bỏ trống hoặc không hợp lệ</w:delText>
              </w:r>
            </w:del>
          </w:p>
        </w:tc>
        <w:tc>
          <w:tcPr>
            <w:tcW w:w="1490" w:type="dxa"/>
            <w:tcPrChange w:id="238" w:author="NGUYỄN VĂN HIẾU" w:date="2023-11-20T23:52:00Z">
              <w:tcPr>
                <w:tcW w:w="1530" w:type="dxa"/>
              </w:tcPr>
            </w:tcPrChange>
          </w:tcPr>
          <w:p w14:paraId="4AB8DDD4" w14:textId="25E0DB54" w:rsidR="58983757" w:rsidRDefault="58983757" w:rsidP="781DA06D">
            <w:pPr>
              <w:jc w:val="center"/>
              <w:pPrChange w:id="239" w:author="NGUYỄN VĂN HIẾU" w:date="2023-11-20T23:52:00Z">
                <w:pPr>
                  <w:pStyle w:val="ListParagraph"/>
                  <w:numPr>
                    <w:numId w:val="0"/>
                  </w:numPr>
                  <w:ind w:left="0" w:firstLine="0"/>
                  <w:jc w:val="center"/>
                </w:pPr>
              </w:pPrChange>
            </w:pPr>
            <w:r>
              <w:lastRenderedPageBreak/>
              <w:t>Pass</w:t>
            </w:r>
          </w:p>
        </w:tc>
      </w:tr>
      <w:tr w:rsidR="58983757" w14:paraId="06501242" w14:textId="77777777" w:rsidTr="781DA06D">
        <w:trPr>
          <w:trHeight w:val="300"/>
          <w:trPrChange w:id="240" w:author="NGUYỄN VĂN HIẾU" w:date="2023-11-20T23:52:00Z">
            <w:trPr>
              <w:trHeight w:val="300"/>
            </w:trPr>
          </w:trPrChange>
        </w:trPr>
        <w:tc>
          <w:tcPr>
            <w:tcW w:w="486" w:type="dxa"/>
            <w:tcPrChange w:id="241" w:author="NGUYỄN VĂN HIẾU" w:date="2023-11-20T23:52:00Z">
              <w:tcPr>
                <w:tcW w:w="491" w:type="dxa"/>
              </w:tcPr>
            </w:tcPrChange>
          </w:tcPr>
          <w:p w14:paraId="0AF87CA0" w14:textId="59B07E60" w:rsidR="58983757" w:rsidRDefault="58983757" w:rsidP="58983757">
            <w:pPr>
              <w:pStyle w:val="ListParagraph"/>
              <w:numPr>
                <w:ilvl w:val="0"/>
                <w:numId w:val="0"/>
              </w:numPr>
              <w:jc w:val="left"/>
            </w:pPr>
            <w:r>
              <w:t>6</w:t>
            </w:r>
          </w:p>
        </w:tc>
        <w:tc>
          <w:tcPr>
            <w:tcW w:w="1785" w:type="dxa"/>
            <w:tcPrChange w:id="242" w:author="NGUYỄN VĂN HIẾU" w:date="2023-11-20T23:52:00Z">
              <w:tcPr>
                <w:tcW w:w="1579" w:type="dxa"/>
              </w:tcPr>
            </w:tcPrChange>
          </w:tcPr>
          <w:p w14:paraId="376D15B9" w14:textId="774CE74F" w:rsidR="58983757" w:rsidRDefault="58983757" w:rsidP="781DA06D">
            <w:pPr>
              <w:jc w:val="left"/>
              <w:pPrChange w:id="243" w:author="NGUYỄN VĂN HIẾU" w:date="2023-11-20T23:52:00Z">
                <w:pPr>
                  <w:pStyle w:val="ListParagraph"/>
                  <w:numPr>
                    <w:numId w:val="0"/>
                  </w:numPr>
                  <w:ind w:left="0" w:firstLine="0"/>
                  <w:jc w:val="left"/>
                </w:pPr>
              </w:pPrChange>
            </w:pPr>
            <w:r>
              <w:t xml:space="preserve">Tạo </w:t>
            </w:r>
            <w:ins w:id="244" w:author="NGUYỄN VĂN HIẾU" w:date="2023-11-20T23:52:00Z">
              <w:r w:rsidR="781DA06D">
                <w:t>Card</w:t>
              </w:r>
            </w:ins>
            <w:del w:id="245" w:author="NGUYỄN VĂN HIẾU" w:date="2023-11-20T23:52:00Z">
              <w:r>
                <w:delText>mục tiêu</w:delText>
              </w:r>
            </w:del>
            <w:r>
              <w:t xml:space="preserve"> mới với </w:t>
            </w:r>
            <w:ins w:id="246" w:author="NGUYỄN VĂN HIẾU" w:date="2023-11-20T23:52:00Z">
              <w:r w:rsidR="1972C178">
                <w:t>Answer</w:t>
              </w:r>
            </w:ins>
            <w:del w:id="247" w:author="NGUYỄN VĂN HIẾU" w:date="2023-11-20T23:52:00Z">
              <w:r>
                <w:delText>Target Amount</w:delText>
              </w:r>
            </w:del>
            <w:r>
              <w:t xml:space="preserve"> là số</w:t>
            </w:r>
            <w:del w:id="248" w:author="NGUYỄN VĂN HIẾU" w:date="2023-11-20T23:52:00Z">
              <w:r>
                <w:delText xml:space="preserve"> âm</w:delText>
              </w:r>
            </w:del>
          </w:p>
        </w:tc>
        <w:tc>
          <w:tcPr>
            <w:tcW w:w="1055" w:type="dxa"/>
            <w:gridSpan w:val="2"/>
            <w:tcPrChange w:id="249" w:author="NGUYỄN VĂN HIẾU" w:date="2023-11-20T23:52:00Z">
              <w:tcPr>
                <w:tcW w:w="1080" w:type="dxa"/>
              </w:tcPr>
            </w:tcPrChange>
          </w:tcPr>
          <w:p w14:paraId="7D41B29A" w14:textId="77777777" w:rsidR="58983757" w:rsidRDefault="58983757" w:rsidP="58983757">
            <w:pPr>
              <w:pStyle w:val="ListParagraph"/>
              <w:numPr>
                <w:ilvl w:val="0"/>
                <w:numId w:val="0"/>
              </w:numPr>
              <w:jc w:val="left"/>
            </w:pPr>
          </w:p>
        </w:tc>
        <w:tc>
          <w:tcPr>
            <w:tcW w:w="2533" w:type="dxa"/>
            <w:gridSpan w:val="3"/>
            <w:tcPrChange w:id="250" w:author="NGUYỄN VĂN HIẾU" w:date="2023-11-20T23:52:00Z">
              <w:tcPr>
                <w:tcW w:w="2610" w:type="dxa"/>
              </w:tcPr>
            </w:tcPrChange>
          </w:tcPr>
          <w:p w14:paraId="168ED808" w14:textId="5C52B78F" w:rsidR="58983757" w:rsidRDefault="58983757" w:rsidP="781DA06D">
            <w:pPr>
              <w:jc w:val="left"/>
              <w:pPrChange w:id="251" w:author="NGUYỄN VĂN HIẾU" w:date="2023-11-20T23:52:00Z">
                <w:pPr>
                  <w:pStyle w:val="ListParagraph"/>
                  <w:numPr>
                    <w:numId w:val="0"/>
                  </w:numPr>
                  <w:ind w:left="0" w:firstLine="0"/>
                  <w:jc w:val="left"/>
                </w:pPr>
              </w:pPrChange>
            </w:pPr>
            <w:r>
              <w:t>1. Nhấn “</w:t>
            </w:r>
            <w:ins w:id="252" w:author="NGUYỄN VĂN HIẾU" w:date="2023-11-20T23:52:00Z">
              <w:r w:rsidR="781DA06D">
                <w:t>Add Card</w:t>
              </w:r>
            </w:ins>
            <w:del w:id="253" w:author="NGUYỄN VĂN HIẾU" w:date="2023-11-20T23:52:00Z">
              <w:r>
                <w:delText>Get Started</w:delText>
              </w:r>
            </w:del>
            <w:r>
              <w:t>”</w:t>
            </w:r>
          </w:p>
          <w:p w14:paraId="6C58DE82" w14:textId="77777777" w:rsidR="781DA06D" w:rsidRDefault="781DA06D" w:rsidP="781DA06D">
            <w:pPr>
              <w:jc w:val="left"/>
              <w:rPr>
                <w:ins w:id="254" w:author="NGUYỄN VĂN HIẾU" w:date="2023-11-20T23:52:00Z"/>
                <w:szCs w:val="26"/>
              </w:rPr>
            </w:pPr>
            <w:ins w:id="255" w:author="NGUYỄN VĂN HIẾU" w:date="2023-11-20T23:52:00Z">
              <w:r>
                <w:t>2. Tìm kiếm Bộ bài học: “English”</w:t>
              </w:r>
            </w:ins>
          </w:p>
          <w:p w14:paraId="285D2135" w14:textId="77777777" w:rsidR="781DA06D" w:rsidRDefault="781DA06D" w:rsidP="781DA06D">
            <w:pPr>
              <w:jc w:val="left"/>
              <w:rPr>
                <w:ins w:id="256" w:author="NGUYỄN VĂN HIẾU" w:date="2023-11-20T23:52:00Z"/>
                <w:szCs w:val="26"/>
              </w:rPr>
            </w:pPr>
            <w:ins w:id="257" w:author="NGUYỄN VĂN HIẾU" w:date="2023-11-20T23:52:00Z">
              <w:r w:rsidRPr="781DA06D">
                <w:rPr>
                  <w:szCs w:val="26"/>
                </w:rPr>
                <w:t>3. Chọn Bộ bài học: English</w:t>
              </w:r>
            </w:ins>
          </w:p>
          <w:p w14:paraId="17CFAB06" w14:textId="77777777" w:rsidR="781DA06D" w:rsidRDefault="781DA06D" w:rsidP="781DA06D">
            <w:pPr>
              <w:jc w:val="left"/>
              <w:rPr>
                <w:ins w:id="258" w:author="NGUYỄN VĂN HIẾU" w:date="2023-11-20T23:52:00Z"/>
                <w:szCs w:val="26"/>
              </w:rPr>
            </w:pPr>
            <w:ins w:id="259" w:author="NGUYỄN VĂN HIẾU" w:date="2023-11-20T23:52:00Z">
              <w:r w:rsidRPr="781DA06D">
                <w:rPr>
                  <w:szCs w:val="26"/>
                </w:rPr>
                <w:t>4. Chọn “Ok”</w:t>
              </w:r>
            </w:ins>
          </w:p>
          <w:p w14:paraId="14E0C492" w14:textId="77777777" w:rsidR="781DA06D" w:rsidRDefault="781DA06D" w:rsidP="781DA06D">
            <w:pPr>
              <w:jc w:val="left"/>
              <w:rPr>
                <w:ins w:id="260" w:author="NGUYỄN VĂN HIẾU" w:date="2023-11-20T23:52:00Z"/>
                <w:szCs w:val="26"/>
              </w:rPr>
            </w:pPr>
            <w:ins w:id="261" w:author="NGUYỄN VĂN HIẾU" w:date="2023-11-20T23:52:00Z">
              <w:r w:rsidRPr="781DA06D">
                <w:rPr>
                  <w:szCs w:val="26"/>
                </w:rPr>
                <w:lastRenderedPageBreak/>
                <w:t>5. Điền vào ô “Question”: “</w:t>
              </w:r>
              <w:r w:rsidR="0C669F0C" w:rsidRPr="781DA06D">
                <w:rPr>
                  <w:szCs w:val="26"/>
                </w:rPr>
                <w:t>Ten</w:t>
              </w:r>
              <w:r w:rsidRPr="781DA06D">
                <w:rPr>
                  <w:szCs w:val="26"/>
                </w:rPr>
                <w:t>”</w:t>
              </w:r>
            </w:ins>
          </w:p>
          <w:p w14:paraId="3AC8A502" w14:textId="77777777" w:rsidR="58983757" w:rsidRDefault="58983757" w:rsidP="58983757">
            <w:pPr>
              <w:pStyle w:val="ListParagraph"/>
              <w:numPr>
                <w:ilvl w:val="0"/>
                <w:numId w:val="0"/>
              </w:numPr>
              <w:jc w:val="left"/>
              <w:rPr>
                <w:del w:id="262" w:author="NGUYỄN VĂN HIẾU" w:date="2023-11-20T23:52:00Z"/>
              </w:rPr>
            </w:pPr>
            <w:del w:id="263" w:author="NGUYỄN VĂN HIẾU" w:date="2023-11-20T23:52:00Z">
              <w:r>
                <w:delText>2. Nhấn “+ New Goal”</w:delText>
              </w:r>
            </w:del>
          </w:p>
          <w:p w14:paraId="1EA89E75" w14:textId="70B5342B" w:rsidR="58983757" w:rsidRDefault="58983757" w:rsidP="58983757">
            <w:pPr>
              <w:pStyle w:val="ListParagraph"/>
              <w:numPr>
                <w:ilvl w:val="0"/>
                <w:numId w:val="0"/>
              </w:numPr>
              <w:jc w:val="left"/>
              <w:rPr>
                <w:del w:id="264" w:author="NGUYỄN VĂN HIẾU" w:date="2023-11-20T23:52:00Z"/>
              </w:rPr>
            </w:pPr>
            <w:del w:id="265" w:author="NGUYỄN VĂN HIẾU" w:date="2023-11-20T23:52:00Z">
              <w:r>
                <w:delText>3. Nhập vào Goal Title: “Purchase BMW X3”</w:delText>
              </w:r>
            </w:del>
          </w:p>
          <w:p w14:paraId="395E77FC" w14:textId="66C92B8A" w:rsidR="58983757" w:rsidRDefault="58983757" w:rsidP="58983757">
            <w:pPr>
              <w:pStyle w:val="ListParagraph"/>
              <w:numPr>
                <w:ilvl w:val="0"/>
                <w:numId w:val="0"/>
              </w:numPr>
              <w:jc w:val="left"/>
              <w:rPr>
                <w:del w:id="266" w:author="NGUYỄN VĂN HIẾU" w:date="2023-11-20T23:52:00Z"/>
              </w:rPr>
            </w:pPr>
            <w:del w:id="267" w:author="NGUYỄN VĂN HIẾU" w:date="2023-11-20T23:52:00Z">
              <w:r>
                <w:delText>4. Nhập Target Amount: -10000</w:delText>
              </w:r>
            </w:del>
          </w:p>
          <w:p w14:paraId="59DA1FAC" w14:textId="77777777" w:rsidR="58983757" w:rsidRDefault="58983757" w:rsidP="58983757">
            <w:pPr>
              <w:pStyle w:val="ListParagraph"/>
              <w:numPr>
                <w:ilvl w:val="0"/>
                <w:numId w:val="0"/>
              </w:numPr>
              <w:jc w:val="left"/>
              <w:rPr>
                <w:del w:id="268" w:author="NGUYỄN VĂN HIẾU" w:date="2023-11-20T23:52:00Z"/>
              </w:rPr>
            </w:pPr>
            <w:del w:id="269" w:author="NGUYỄN VĂN HIẾU" w:date="2023-11-20T23:52:00Z">
              <w:r>
                <w:delText>5. Click Deadline , chọn ngày 30/11/2023</w:delText>
              </w:r>
            </w:del>
          </w:p>
          <w:p w14:paraId="39689153" w14:textId="2DAD5566" w:rsidR="58983757" w:rsidRDefault="58983757" w:rsidP="781DA06D">
            <w:pPr>
              <w:jc w:val="left"/>
              <w:pPrChange w:id="270" w:author="NGUYỄN VĂN HIẾU" w:date="2023-11-20T23:52:00Z">
                <w:pPr>
                  <w:pStyle w:val="ListParagraph"/>
                  <w:numPr>
                    <w:numId w:val="0"/>
                  </w:numPr>
                  <w:ind w:left="0" w:firstLine="0"/>
                  <w:jc w:val="left"/>
                </w:pPr>
              </w:pPrChange>
            </w:pPr>
            <w:r>
              <w:t xml:space="preserve">6. </w:t>
            </w:r>
            <w:ins w:id="271" w:author="NGUYỄN VĂN HIẾU" w:date="2023-11-20T23:52:00Z">
              <w:r w:rsidR="781DA06D">
                <w:t>Điền</w:t>
              </w:r>
            </w:ins>
            <w:del w:id="272" w:author="NGUYỄN VĂN HIẾU" w:date="2023-11-20T23:52:00Z">
              <w:r>
                <w:delText>Nhập</w:delText>
              </w:r>
            </w:del>
            <w:r>
              <w:t xml:space="preserve"> vào </w:t>
            </w:r>
            <w:ins w:id="273" w:author="NGUYỄN VĂN HIẾU" w:date="2023-11-20T23:52:00Z">
              <w:r w:rsidR="781DA06D">
                <w:t>ô “Answer”: “</w:t>
              </w:r>
              <w:r w:rsidR="75D9863E">
                <w:t>10</w:t>
              </w:r>
              <w:r w:rsidR="781DA06D">
                <w:t>”</w:t>
              </w:r>
            </w:ins>
            <w:del w:id="274" w:author="NGUYỄN VĂN HIẾU" w:date="2023-11-20T23:52:00Z">
              <w:r>
                <w:delText>Notes: “Plan smartly.”</w:delText>
              </w:r>
            </w:del>
          </w:p>
          <w:p w14:paraId="0CBB31A2" w14:textId="6DB1E71E" w:rsidR="58983757" w:rsidRDefault="58983757" w:rsidP="781DA06D">
            <w:pPr>
              <w:jc w:val="left"/>
              <w:pPrChange w:id="275" w:author="NGUYỄN VĂN HIẾU" w:date="2023-11-20T23:52:00Z">
                <w:pPr>
                  <w:pStyle w:val="ListParagraph"/>
                  <w:numPr>
                    <w:numId w:val="0"/>
                  </w:numPr>
                  <w:ind w:left="0" w:firstLine="0"/>
                  <w:jc w:val="left"/>
                </w:pPr>
              </w:pPrChange>
            </w:pPr>
            <w:r>
              <w:t xml:space="preserve">7. Nhấn </w:t>
            </w:r>
            <w:ins w:id="276" w:author="NGUYỄN VĂN HIẾU" w:date="2023-11-20T23:52:00Z">
              <w:r w:rsidR="781DA06D">
                <w:t>vào biểu tượng Save</w:t>
              </w:r>
            </w:ins>
            <w:del w:id="277" w:author="NGUYỄN VĂN HIẾU" w:date="2023-11-20T23:52:00Z">
              <w:r>
                <w:delText>“Set New Saving Goal”</w:delText>
              </w:r>
            </w:del>
          </w:p>
        </w:tc>
        <w:tc>
          <w:tcPr>
            <w:tcW w:w="1838" w:type="dxa"/>
            <w:gridSpan w:val="2"/>
            <w:tcPrChange w:id="278" w:author="NGUYỄN VĂN HIẾU" w:date="2023-11-20T23:52:00Z">
              <w:tcPr>
                <w:tcW w:w="1890" w:type="dxa"/>
              </w:tcPr>
            </w:tcPrChange>
          </w:tcPr>
          <w:p w14:paraId="00EB9432" w14:textId="5AB5D6CF" w:rsidR="58983757" w:rsidRDefault="58983757" w:rsidP="58983757">
            <w:pPr>
              <w:pStyle w:val="ListParagraph"/>
              <w:numPr>
                <w:ilvl w:val="0"/>
                <w:numId w:val="0"/>
              </w:numPr>
              <w:jc w:val="left"/>
              <w:rPr>
                <w:del w:id="279" w:author="NGUYỄN VĂN HIẾU" w:date="2023-11-20T23:52:00Z"/>
              </w:rPr>
            </w:pPr>
            <w:r>
              <w:lastRenderedPageBreak/>
              <w:t xml:space="preserve">1. Tạo </w:t>
            </w:r>
            <w:ins w:id="280" w:author="NGUYỄN VĂN HIẾU" w:date="2023-11-20T23:52:00Z">
              <w:r w:rsidR="781DA06D">
                <w:t>Card</w:t>
              </w:r>
            </w:ins>
            <w:del w:id="281" w:author="NGUYỄN VĂN HIẾU" w:date="2023-11-20T23:52:00Z">
              <w:r>
                <w:delText>mục tiêu</w:delText>
              </w:r>
            </w:del>
            <w:r>
              <w:t xml:space="preserve"> mới </w:t>
            </w:r>
            <w:ins w:id="282" w:author="NGUYỄN VĂN HIẾU" w:date="2023-11-20T23:52:00Z">
              <w:r w:rsidR="781DA06D">
                <w:t>thành công</w:t>
              </w:r>
            </w:ins>
            <w:del w:id="283" w:author="NGUYỄN VĂN HIẾU" w:date="2023-11-20T23:52:00Z">
              <w:r>
                <w:delText>thất bại</w:delText>
              </w:r>
            </w:del>
          </w:p>
          <w:p w14:paraId="59E55A4A" w14:textId="7F97CBED" w:rsidR="58983757" w:rsidRDefault="58983757" w:rsidP="58983757">
            <w:pPr>
              <w:pStyle w:val="ListParagraph"/>
              <w:numPr>
                <w:ilvl w:val="0"/>
                <w:numId w:val="0"/>
              </w:numPr>
              <w:jc w:val="left"/>
            </w:pPr>
            <w:del w:id="284" w:author="NGUYỄN VĂN HIẾU" w:date="2023-11-20T23:52:00Z">
              <w:r>
                <w:delText xml:space="preserve">2. Hiện thông báo </w:delText>
              </w:r>
              <w:r>
                <w:lastRenderedPageBreak/>
                <w:delText>Target Amount không hợp lệ</w:delText>
              </w:r>
            </w:del>
          </w:p>
        </w:tc>
        <w:tc>
          <w:tcPr>
            <w:tcW w:w="1973" w:type="dxa"/>
            <w:gridSpan w:val="2"/>
            <w:tcPrChange w:id="285" w:author="NGUYỄN VĂN HIẾU" w:date="2023-11-20T23:52:00Z">
              <w:tcPr>
                <w:tcW w:w="1980" w:type="dxa"/>
              </w:tcPr>
            </w:tcPrChange>
          </w:tcPr>
          <w:p w14:paraId="33BB9364" w14:textId="77777777" w:rsidR="58983757" w:rsidRDefault="58983757" w:rsidP="58983757">
            <w:pPr>
              <w:pStyle w:val="ListParagraph"/>
              <w:numPr>
                <w:ilvl w:val="0"/>
                <w:numId w:val="0"/>
              </w:numPr>
              <w:jc w:val="left"/>
              <w:rPr>
                <w:del w:id="286" w:author="NGUYỄN VĂN HIẾU" w:date="2023-11-20T23:52:00Z"/>
              </w:rPr>
            </w:pPr>
            <w:r>
              <w:lastRenderedPageBreak/>
              <w:t xml:space="preserve">1. </w:t>
            </w:r>
            <w:del w:id="287" w:author="NGUYỄN VĂN HIẾU" w:date="2023-11-20T23:52:00Z">
              <w:r>
                <w:delText>Tự động chuyển Target Amount thành số dương</w:delText>
              </w:r>
            </w:del>
          </w:p>
          <w:p w14:paraId="20A465BE" w14:textId="77777777" w:rsidR="781DA06D" w:rsidRDefault="58983757" w:rsidP="781DA06D">
            <w:pPr>
              <w:pStyle w:val="ListParagraph"/>
              <w:numPr>
                <w:ilvl w:val="0"/>
                <w:numId w:val="0"/>
              </w:numPr>
              <w:jc w:val="left"/>
              <w:rPr>
                <w:ins w:id="288" w:author="NGUYỄN VĂN HIẾU" w:date="2023-11-20T23:52:00Z"/>
              </w:rPr>
            </w:pPr>
            <w:del w:id="289" w:author="NGUYỄN VĂN HIẾU" w:date="2023-11-20T23:52:00Z">
              <w:r>
                <w:delText xml:space="preserve">2. </w:delText>
              </w:r>
            </w:del>
            <w:r>
              <w:t xml:space="preserve">Tạo </w:t>
            </w:r>
            <w:ins w:id="290" w:author="NGUYỄN VĂN HIẾU" w:date="2023-11-20T23:52:00Z">
              <w:r w:rsidR="781DA06D">
                <w:t>Card</w:t>
              </w:r>
            </w:ins>
            <w:del w:id="291" w:author="NGUYỄN VĂN HIẾU" w:date="2023-11-20T23:52:00Z">
              <w:r>
                <w:delText>mục tiêu</w:delText>
              </w:r>
            </w:del>
            <w:r>
              <w:t xml:space="preserve"> mới thành công</w:t>
            </w:r>
          </w:p>
          <w:p w14:paraId="29BD9BC8" w14:textId="5DE00057" w:rsidR="58983757" w:rsidRDefault="58983757" w:rsidP="781DA06D">
            <w:pPr>
              <w:pStyle w:val="ListParagraph"/>
              <w:jc w:val="left"/>
              <w:pPrChange w:id="292" w:author="NGUYỄN VĂN HIẾU" w:date="2023-11-20T23:52:00Z">
                <w:pPr>
                  <w:pStyle w:val="ListParagraph"/>
                  <w:numPr>
                    <w:numId w:val="0"/>
                  </w:numPr>
                  <w:ind w:left="0" w:firstLine="0"/>
                  <w:jc w:val="left"/>
                </w:pPr>
              </w:pPrChange>
            </w:pPr>
          </w:p>
        </w:tc>
        <w:tc>
          <w:tcPr>
            <w:tcW w:w="1490" w:type="dxa"/>
            <w:tcPrChange w:id="293" w:author="NGUYỄN VĂN HIẾU" w:date="2023-11-20T23:52:00Z">
              <w:tcPr>
                <w:tcW w:w="1530" w:type="dxa"/>
              </w:tcPr>
            </w:tcPrChange>
          </w:tcPr>
          <w:p w14:paraId="62E81925" w14:textId="4D61C338" w:rsidR="58983757" w:rsidRDefault="58983757" w:rsidP="781DA06D">
            <w:pPr>
              <w:jc w:val="center"/>
              <w:pPrChange w:id="294" w:author="NGUYỄN VĂN HIẾU" w:date="2023-11-20T23:52:00Z">
                <w:pPr>
                  <w:pStyle w:val="ListParagraph"/>
                  <w:numPr>
                    <w:numId w:val="0"/>
                  </w:numPr>
                  <w:ind w:left="0" w:firstLine="0"/>
                  <w:jc w:val="center"/>
                </w:pPr>
              </w:pPrChange>
            </w:pPr>
            <w:moveFromRangeStart w:id="295" w:author="NGUYỄN VĂN HIẾU" w:date="2023-11-20T23:52:00Z" w:name="move151416791"/>
            <w:moveFrom w:id="296" w:author="NGUYỄN VĂN HIẾU" w:date="2023-11-20T23:52:00Z">
              <w:r>
                <w:t>Fail</w:t>
              </w:r>
            </w:moveFrom>
            <w:moveFromRangeEnd w:id="295"/>
            <w:moveToRangeStart w:id="297" w:author="NGUYỄN VĂN HIẾU" w:date="2023-11-20T23:52:00Z" w:name="move151416790"/>
            <w:moveTo w:id="298" w:author="NGUYỄN VĂN HIẾU" w:date="2023-11-20T23:52:00Z">
              <w:r>
                <w:t>Pass</w:t>
              </w:r>
            </w:moveTo>
            <w:moveToRangeEnd w:id="297"/>
          </w:p>
        </w:tc>
      </w:tr>
      <w:tr w:rsidR="58983757" w14:paraId="790E131D" w14:textId="77777777" w:rsidTr="781DA06D">
        <w:trPr>
          <w:trHeight w:val="300"/>
          <w:trPrChange w:id="299" w:author="NGUYỄN VĂN HIẾU" w:date="2023-11-20T23:52:00Z">
            <w:trPr>
              <w:trHeight w:val="300"/>
            </w:trPr>
          </w:trPrChange>
        </w:trPr>
        <w:tc>
          <w:tcPr>
            <w:tcW w:w="486" w:type="dxa"/>
            <w:tcPrChange w:id="300" w:author="NGUYỄN VĂN HIẾU" w:date="2023-11-20T23:52:00Z">
              <w:tcPr>
                <w:tcW w:w="491" w:type="dxa"/>
              </w:tcPr>
            </w:tcPrChange>
          </w:tcPr>
          <w:p w14:paraId="6FB9F02E" w14:textId="42156053" w:rsidR="58983757" w:rsidRDefault="58983757" w:rsidP="58983757">
            <w:pPr>
              <w:pStyle w:val="ListParagraph"/>
              <w:numPr>
                <w:ilvl w:val="0"/>
                <w:numId w:val="0"/>
              </w:numPr>
              <w:jc w:val="left"/>
            </w:pPr>
            <w:r>
              <w:t>7</w:t>
            </w:r>
          </w:p>
        </w:tc>
        <w:tc>
          <w:tcPr>
            <w:tcW w:w="1785" w:type="dxa"/>
            <w:tcPrChange w:id="301" w:author="NGUYỄN VĂN HIẾU" w:date="2023-11-20T23:52:00Z">
              <w:tcPr>
                <w:tcW w:w="1579" w:type="dxa"/>
              </w:tcPr>
            </w:tcPrChange>
          </w:tcPr>
          <w:p w14:paraId="1D2B52DB" w14:textId="591FEE48" w:rsidR="58983757" w:rsidRDefault="58983757" w:rsidP="781DA06D">
            <w:pPr>
              <w:jc w:val="left"/>
              <w:pPrChange w:id="302" w:author="NGUYỄN VĂN HIẾU" w:date="2023-11-20T23:52:00Z">
                <w:pPr>
                  <w:pStyle w:val="ListParagraph"/>
                  <w:numPr>
                    <w:numId w:val="0"/>
                  </w:numPr>
                  <w:ind w:left="0" w:firstLine="0"/>
                  <w:jc w:val="left"/>
                </w:pPr>
              </w:pPrChange>
            </w:pPr>
            <w:r>
              <w:t xml:space="preserve">Tạo </w:t>
            </w:r>
            <w:ins w:id="303" w:author="NGUYỄN VĂN HIẾU" w:date="2023-11-20T23:52:00Z">
              <w:r w:rsidR="781DA06D">
                <w:t>Card</w:t>
              </w:r>
            </w:ins>
            <w:del w:id="304" w:author="NGUYỄN VĂN HIẾU" w:date="2023-11-20T23:52:00Z">
              <w:r>
                <w:delText>mục tiêu</w:delText>
              </w:r>
            </w:del>
            <w:r>
              <w:t xml:space="preserve"> mới với </w:t>
            </w:r>
            <w:ins w:id="305" w:author="NGUYỄN VĂN HIẾU" w:date="2023-11-20T23:52:00Z">
              <w:r w:rsidR="768C0037">
                <w:t xml:space="preserve">Question </w:t>
              </w:r>
              <w:r w:rsidR="781DA06D">
                <w:t xml:space="preserve">là </w:t>
              </w:r>
              <w:r w:rsidR="67314B28">
                <w:t>ký tự</w:t>
              </w:r>
            </w:ins>
            <w:del w:id="306" w:author="NGUYỄN VĂN HIẾU" w:date="2023-11-20T23:52:00Z">
              <w:r>
                <w:delText>Target Amount vô cùng lớn</w:delText>
              </w:r>
            </w:del>
          </w:p>
        </w:tc>
        <w:tc>
          <w:tcPr>
            <w:tcW w:w="1055" w:type="dxa"/>
            <w:gridSpan w:val="2"/>
            <w:tcPrChange w:id="307" w:author="NGUYỄN VĂN HIẾU" w:date="2023-11-20T23:52:00Z">
              <w:tcPr>
                <w:tcW w:w="1080" w:type="dxa"/>
              </w:tcPr>
            </w:tcPrChange>
          </w:tcPr>
          <w:p w14:paraId="6A924AD0" w14:textId="77777777" w:rsidR="58983757" w:rsidRDefault="58983757" w:rsidP="58983757">
            <w:pPr>
              <w:pStyle w:val="ListParagraph"/>
              <w:numPr>
                <w:ilvl w:val="0"/>
                <w:numId w:val="0"/>
              </w:numPr>
              <w:jc w:val="left"/>
            </w:pPr>
          </w:p>
        </w:tc>
        <w:tc>
          <w:tcPr>
            <w:tcW w:w="2533" w:type="dxa"/>
            <w:gridSpan w:val="3"/>
            <w:tcPrChange w:id="308" w:author="NGUYỄN VĂN HIẾU" w:date="2023-11-20T23:52:00Z">
              <w:tcPr>
                <w:tcW w:w="2610" w:type="dxa"/>
              </w:tcPr>
            </w:tcPrChange>
          </w:tcPr>
          <w:p w14:paraId="6B88427C" w14:textId="39052E9A" w:rsidR="58983757" w:rsidRDefault="58983757" w:rsidP="781DA06D">
            <w:pPr>
              <w:jc w:val="left"/>
              <w:pPrChange w:id="309" w:author="NGUYỄN VĂN HIẾU" w:date="2023-11-20T23:52:00Z">
                <w:pPr>
                  <w:pStyle w:val="ListParagraph"/>
                  <w:numPr>
                    <w:numId w:val="0"/>
                  </w:numPr>
                  <w:ind w:left="0" w:firstLine="0"/>
                  <w:jc w:val="left"/>
                </w:pPr>
              </w:pPrChange>
            </w:pPr>
            <w:r>
              <w:t>1. Nhấn “</w:t>
            </w:r>
            <w:ins w:id="310" w:author="NGUYỄN VĂN HIẾU" w:date="2023-11-20T23:52:00Z">
              <w:r w:rsidR="781DA06D">
                <w:t>Add Card</w:t>
              </w:r>
            </w:ins>
            <w:del w:id="311" w:author="NGUYỄN VĂN HIẾU" w:date="2023-11-20T23:52:00Z">
              <w:r>
                <w:delText>Get Started</w:delText>
              </w:r>
            </w:del>
            <w:r>
              <w:t>”</w:t>
            </w:r>
          </w:p>
          <w:p w14:paraId="16D999BF" w14:textId="77777777" w:rsidR="781DA06D" w:rsidRDefault="781DA06D" w:rsidP="781DA06D">
            <w:pPr>
              <w:jc w:val="left"/>
              <w:rPr>
                <w:ins w:id="312" w:author="NGUYỄN VĂN HIẾU" w:date="2023-11-20T23:52:00Z"/>
                <w:szCs w:val="26"/>
              </w:rPr>
            </w:pPr>
            <w:ins w:id="313" w:author="NGUYỄN VĂN HIẾU" w:date="2023-11-20T23:52:00Z">
              <w:r>
                <w:t>2. Tìm kiếm Bộ bài học: “English”</w:t>
              </w:r>
            </w:ins>
          </w:p>
          <w:p w14:paraId="34EBF906" w14:textId="77777777" w:rsidR="781DA06D" w:rsidRDefault="781DA06D" w:rsidP="781DA06D">
            <w:pPr>
              <w:jc w:val="left"/>
              <w:rPr>
                <w:ins w:id="314" w:author="NGUYỄN VĂN HIẾU" w:date="2023-11-20T23:52:00Z"/>
                <w:szCs w:val="26"/>
              </w:rPr>
            </w:pPr>
            <w:ins w:id="315" w:author="NGUYỄN VĂN HIẾU" w:date="2023-11-20T23:52:00Z">
              <w:r w:rsidRPr="781DA06D">
                <w:rPr>
                  <w:szCs w:val="26"/>
                </w:rPr>
                <w:t>3. Chọn Bộ bài học: English</w:t>
              </w:r>
            </w:ins>
          </w:p>
          <w:p w14:paraId="5BBD1D57" w14:textId="77777777" w:rsidR="781DA06D" w:rsidRDefault="781DA06D" w:rsidP="781DA06D">
            <w:pPr>
              <w:jc w:val="left"/>
              <w:rPr>
                <w:ins w:id="316" w:author="NGUYỄN VĂN HIẾU" w:date="2023-11-20T23:52:00Z"/>
                <w:szCs w:val="26"/>
              </w:rPr>
            </w:pPr>
            <w:ins w:id="317" w:author="NGUYỄN VĂN HIẾU" w:date="2023-11-20T23:52:00Z">
              <w:r w:rsidRPr="781DA06D">
                <w:rPr>
                  <w:szCs w:val="26"/>
                </w:rPr>
                <w:t>4. Chọn “Ok”</w:t>
              </w:r>
            </w:ins>
          </w:p>
          <w:p w14:paraId="011B7B5C" w14:textId="77777777" w:rsidR="781DA06D" w:rsidRDefault="781DA06D" w:rsidP="781DA06D">
            <w:pPr>
              <w:jc w:val="left"/>
              <w:rPr>
                <w:ins w:id="318" w:author="NGUYỄN VĂN HIẾU" w:date="2023-11-20T23:52:00Z"/>
                <w:szCs w:val="26"/>
              </w:rPr>
            </w:pPr>
            <w:ins w:id="319" w:author="NGUYỄN VĂN HIẾU" w:date="2023-11-20T23:52:00Z">
              <w:r w:rsidRPr="781DA06D">
                <w:rPr>
                  <w:szCs w:val="26"/>
                </w:rPr>
                <w:t>5. Điền vào ô “Question”: “</w:t>
              </w:r>
              <w:r w:rsidR="739C2D86" w:rsidRPr="781DA06D">
                <w:rPr>
                  <w:szCs w:val="26"/>
                </w:rPr>
                <w:t>.</w:t>
              </w:r>
              <w:r w:rsidRPr="781DA06D">
                <w:rPr>
                  <w:szCs w:val="26"/>
                </w:rPr>
                <w:t>”</w:t>
              </w:r>
            </w:ins>
          </w:p>
          <w:p w14:paraId="7C9014DC" w14:textId="77777777" w:rsidR="58983757" w:rsidRDefault="58983757" w:rsidP="58983757">
            <w:pPr>
              <w:pStyle w:val="ListParagraph"/>
              <w:numPr>
                <w:ilvl w:val="0"/>
                <w:numId w:val="0"/>
              </w:numPr>
              <w:jc w:val="left"/>
              <w:rPr>
                <w:del w:id="320" w:author="NGUYỄN VĂN HIẾU" w:date="2023-11-20T23:52:00Z"/>
              </w:rPr>
            </w:pPr>
            <w:del w:id="321" w:author="NGUYỄN VĂN HIẾU" w:date="2023-11-20T23:52:00Z">
              <w:r>
                <w:delText>2. Nhấn “+ New Goal”</w:delText>
              </w:r>
            </w:del>
          </w:p>
          <w:p w14:paraId="4A015500" w14:textId="550C134F" w:rsidR="58983757" w:rsidRDefault="58983757" w:rsidP="58983757">
            <w:pPr>
              <w:pStyle w:val="ListParagraph"/>
              <w:numPr>
                <w:ilvl w:val="0"/>
                <w:numId w:val="0"/>
              </w:numPr>
              <w:jc w:val="left"/>
              <w:rPr>
                <w:del w:id="322" w:author="NGUYỄN VĂN HIẾU" w:date="2023-11-20T23:52:00Z"/>
              </w:rPr>
            </w:pPr>
            <w:del w:id="323" w:author="NGUYỄN VĂN HIẾU" w:date="2023-11-20T23:52:00Z">
              <w:r>
                <w:delText>3. Nhập vào Goal Title: “Purchase iPhone 15”</w:delText>
              </w:r>
            </w:del>
          </w:p>
          <w:p w14:paraId="6AB1EDC6" w14:textId="7CE9F045" w:rsidR="58983757" w:rsidRDefault="58983757" w:rsidP="58983757">
            <w:pPr>
              <w:pStyle w:val="ListParagraph"/>
              <w:numPr>
                <w:ilvl w:val="0"/>
                <w:numId w:val="0"/>
              </w:numPr>
              <w:jc w:val="left"/>
              <w:rPr>
                <w:del w:id="324" w:author="NGUYỄN VĂN HIẾU" w:date="2023-11-20T23:52:00Z"/>
              </w:rPr>
            </w:pPr>
            <w:del w:id="325" w:author="NGUYỄN VĂN HIẾU" w:date="2023-11-20T23:52:00Z">
              <w:r>
                <w:delText>4. Nhập Target Amount: 9,999,999,999,999,990,000,</w:delText>
              </w:r>
              <w:r>
                <w:br/>
              </w:r>
              <w:r>
                <w:lastRenderedPageBreak/>
                <w:delText>000,000,000,000,000,000,000,000,000</w:delText>
              </w:r>
            </w:del>
          </w:p>
          <w:p w14:paraId="3E106E54" w14:textId="77777777" w:rsidR="58983757" w:rsidRDefault="58983757" w:rsidP="58983757">
            <w:pPr>
              <w:pStyle w:val="ListParagraph"/>
              <w:numPr>
                <w:ilvl w:val="0"/>
                <w:numId w:val="0"/>
              </w:numPr>
              <w:jc w:val="left"/>
              <w:rPr>
                <w:del w:id="326" w:author="NGUYỄN VĂN HIẾU" w:date="2023-11-20T23:52:00Z"/>
              </w:rPr>
            </w:pPr>
            <w:del w:id="327" w:author="NGUYỄN VĂN HIẾU" w:date="2023-11-20T23:52:00Z">
              <w:r>
                <w:delText>5. Click Deadline , chọn ngày 30/11/2023</w:delText>
              </w:r>
            </w:del>
          </w:p>
          <w:p w14:paraId="41CEE66A" w14:textId="4F372CA0" w:rsidR="58983757" w:rsidRDefault="58983757" w:rsidP="781DA06D">
            <w:pPr>
              <w:jc w:val="left"/>
              <w:pPrChange w:id="328" w:author="NGUYỄN VĂN HIẾU" w:date="2023-11-20T23:52:00Z">
                <w:pPr>
                  <w:pStyle w:val="ListParagraph"/>
                  <w:numPr>
                    <w:numId w:val="0"/>
                  </w:numPr>
                  <w:ind w:left="0" w:firstLine="0"/>
                  <w:jc w:val="left"/>
                </w:pPr>
              </w:pPrChange>
            </w:pPr>
            <w:r>
              <w:t xml:space="preserve">6. </w:t>
            </w:r>
            <w:ins w:id="329" w:author="NGUYỄN VĂN HIẾU" w:date="2023-11-20T23:52:00Z">
              <w:r w:rsidR="781DA06D">
                <w:t>Điền</w:t>
              </w:r>
            </w:ins>
            <w:del w:id="330" w:author="NGUYỄN VĂN HIẾU" w:date="2023-11-20T23:52:00Z">
              <w:r>
                <w:delText>Nhập</w:delText>
              </w:r>
            </w:del>
            <w:r>
              <w:t xml:space="preserve"> vào </w:t>
            </w:r>
            <w:ins w:id="331" w:author="NGUYỄN VĂN HIẾU" w:date="2023-11-20T23:52:00Z">
              <w:r w:rsidR="781DA06D">
                <w:t>ô “Answer”: “</w:t>
              </w:r>
              <w:r w:rsidR="7CD733DB">
                <w:t>dot</w:t>
              </w:r>
              <w:r w:rsidR="781DA06D">
                <w:t>”</w:t>
              </w:r>
            </w:ins>
            <w:del w:id="332" w:author="NGUYỄN VĂN HIẾU" w:date="2023-11-20T23:52:00Z">
              <w:r>
                <w:delText>Notes: “Strategize wisely.</w:delText>
              </w:r>
            </w:del>
          </w:p>
          <w:p w14:paraId="38784849" w14:textId="12B7CDAF" w:rsidR="58983757" w:rsidRDefault="58983757" w:rsidP="781DA06D">
            <w:pPr>
              <w:jc w:val="left"/>
              <w:pPrChange w:id="333" w:author="NGUYỄN VĂN HIẾU" w:date="2023-11-20T23:52:00Z">
                <w:pPr>
                  <w:pStyle w:val="ListParagraph"/>
                  <w:numPr>
                    <w:numId w:val="0"/>
                  </w:numPr>
                  <w:ind w:left="0" w:firstLine="0"/>
                  <w:jc w:val="left"/>
                </w:pPr>
              </w:pPrChange>
            </w:pPr>
            <w:r>
              <w:t xml:space="preserve">7. Nhấn </w:t>
            </w:r>
            <w:ins w:id="334" w:author="NGUYỄN VĂN HIẾU" w:date="2023-11-20T23:52:00Z">
              <w:r w:rsidR="781DA06D">
                <w:t>vào biểu tượng Save</w:t>
              </w:r>
            </w:ins>
            <w:del w:id="335" w:author="NGUYỄN VĂN HIẾU" w:date="2023-11-20T23:52:00Z">
              <w:r>
                <w:delText>“Set New Saving Goal”</w:delText>
              </w:r>
            </w:del>
          </w:p>
        </w:tc>
        <w:tc>
          <w:tcPr>
            <w:tcW w:w="1838" w:type="dxa"/>
            <w:gridSpan w:val="2"/>
            <w:tcPrChange w:id="336" w:author="NGUYỄN VĂN HIẾU" w:date="2023-11-20T23:52:00Z">
              <w:tcPr>
                <w:tcW w:w="1890" w:type="dxa"/>
              </w:tcPr>
            </w:tcPrChange>
          </w:tcPr>
          <w:p w14:paraId="3CDDE6EE" w14:textId="305A5C63" w:rsidR="58983757" w:rsidRDefault="58983757" w:rsidP="58983757">
            <w:pPr>
              <w:pStyle w:val="ListParagraph"/>
              <w:numPr>
                <w:ilvl w:val="0"/>
                <w:numId w:val="0"/>
              </w:numPr>
              <w:jc w:val="left"/>
            </w:pPr>
            <w:r>
              <w:lastRenderedPageBreak/>
              <w:t xml:space="preserve">1. Tạo </w:t>
            </w:r>
            <w:ins w:id="337" w:author="NGUYỄN VĂN HIẾU" w:date="2023-11-20T23:52:00Z">
              <w:r w:rsidR="781DA06D">
                <w:t>Card</w:t>
              </w:r>
            </w:ins>
            <w:del w:id="338" w:author="NGUYỄN VĂN HIẾU" w:date="2023-11-20T23:52:00Z">
              <w:r>
                <w:delText>mục tiêu</w:delText>
              </w:r>
            </w:del>
            <w:r>
              <w:t xml:space="preserve"> mới thành công</w:t>
            </w:r>
          </w:p>
        </w:tc>
        <w:tc>
          <w:tcPr>
            <w:tcW w:w="1973" w:type="dxa"/>
            <w:gridSpan w:val="2"/>
            <w:tcPrChange w:id="339" w:author="NGUYỄN VĂN HIẾU" w:date="2023-11-20T23:52:00Z">
              <w:tcPr>
                <w:tcW w:w="1980" w:type="dxa"/>
              </w:tcPr>
            </w:tcPrChange>
          </w:tcPr>
          <w:p w14:paraId="5D5DEA2F" w14:textId="77777777" w:rsidR="781DA06D" w:rsidRDefault="58983757" w:rsidP="781DA06D">
            <w:pPr>
              <w:pStyle w:val="ListParagraph"/>
              <w:numPr>
                <w:ilvl w:val="0"/>
                <w:numId w:val="0"/>
              </w:numPr>
              <w:jc w:val="left"/>
              <w:rPr>
                <w:ins w:id="340" w:author="NGUYỄN VĂN HIẾU" w:date="2023-11-20T23:52:00Z"/>
              </w:rPr>
            </w:pPr>
            <w:r>
              <w:t xml:space="preserve">1. Tạo </w:t>
            </w:r>
            <w:ins w:id="341" w:author="NGUYỄN VĂN HIẾU" w:date="2023-11-20T23:52:00Z">
              <w:r w:rsidR="781DA06D">
                <w:t>Card</w:t>
              </w:r>
            </w:ins>
            <w:del w:id="342" w:author="NGUYỄN VĂN HIẾU" w:date="2023-11-20T23:52:00Z">
              <w:r>
                <w:delText>mục tiêu</w:delText>
              </w:r>
            </w:del>
            <w:r>
              <w:t xml:space="preserve"> mới thành công</w:t>
            </w:r>
          </w:p>
          <w:p w14:paraId="1690A29B" w14:textId="76EDF7B2" w:rsidR="58983757" w:rsidRDefault="58983757" w:rsidP="781DA06D">
            <w:pPr>
              <w:pStyle w:val="ListParagraph"/>
              <w:jc w:val="left"/>
              <w:pPrChange w:id="343" w:author="NGUYỄN VĂN HIẾU" w:date="2023-11-20T23:52:00Z">
                <w:pPr>
                  <w:pStyle w:val="ListParagraph"/>
                  <w:numPr>
                    <w:numId w:val="0"/>
                  </w:numPr>
                  <w:ind w:left="0" w:firstLine="0"/>
                  <w:jc w:val="left"/>
                </w:pPr>
              </w:pPrChange>
            </w:pPr>
          </w:p>
        </w:tc>
        <w:tc>
          <w:tcPr>
            <w:tcW w:w="1490" w:type="dxa"/>
            <w:tcPrChange w:id="344" w:author="NGUYỄN VĂN HIẾU" w:date="2023-11-20T23:52:00Z">
              <w:tcPr>
                <w:tcW w:w="1530" w:type="dxa"/>
              </w:tcPr>
            </w:tcPrChange>
          </w:tcPr>
          <w:p w14:paraId="6F301599" w14:textId="0EF8B3B9" w:rsidR="58983757" w:rsidRDefault="58983757" w:rsidP="781DA06D">
            <w:pPr>
              <w:jc w:val="center"/>
              <w:pPrChange w:id="345" w:author="NGUYỄN VĂN HIẾU" w:date="2023-11-20T23:52:00Z">
                <w:pPr>
                  <w:pStyle w:val="ListParagraph"/>
                  <w:numPr>
                    <w:numId w:val="0"/>
                  </w:numPr>
                  <w:ind w:left="0" w:firstLine="0"/>
                  <w:jc w:val="center"/>
                </w:pPr>
              </w:pPrChange>
            </w:pPr>
            <w:r>
              <w:t>Pass</w:t>
            </w:r>
          </w:p>
        </w:tc>
      </w:tr>
      <w:tr w:rsidR="58983757" w14:paraId="609942D1" w14:textId="77777777" w:rsidTr="781DA06D">
        <w:trPr>
          <w:trHeight w:val="300"/>
          <w:trPrChange w:id="346" w:author="NGUYỄN VĂN HIẾU" w:date="2023-11-20T23:52:00Z">
            <w:trPr>
              <w:trHeight w:val="300"/>
            </w:trPr>
          </w:trPrChange>
        </w:trPr>
        <w:tc>
          <w:tcPr>
            <w:tcW w:w="486" w:type="dxa"/>
            <w:tcPrChange w:id="347" w:author="NGUYỄN VĂN HIẾU" w:date="2023-11-20T23:52:00Z">
              <w:tcPr>
                <w:tcW w:w="491" w:type="dxa"/>
              </w:tcPr>
            </w:tcPrChange>
          </w:tcPr>
          <w:p w14:paraId="10610EE1" w14:textId="7DC153E0" w:rsidR="58983757" w:rsidRDefault="58983757" w:rsidP="58983757">
            <w:pPr>
              <w:pStyle w:val="ListParagraph"/>
              <w:numPr>
                <w:ilvl w:val="0"/>
                <w:numId w:val="0"/>
              </w:numPr>
              <w:jc w:val="left"/>
            </w:pPr>
            <w:r>
              <w:t>8</w:t>
            </w:r>
          </w:p>
        </w:tc>
        <w:tc>
          <w:tcPr>
            <w:tcW w:w="1785" w:type="dxa"/>
            <w:tcPrChange w:id="348" w:author="NGUYỄN VĂN HIẾU" w:date="2023-11-20T23:52:00Z">
              <w:tcPr>
                <w:tcW w:w="1579" w:type="dxa"/>
              </w:tcPr>
            </w:tcPrChange>
          </w:tcPr>
          <w:p w14:paraId="05F8F1FF" w14:textId="0BDC32CB" w:rsidR="58983757" w:rsidRDefault="58983757" w:rsidP="781DA06D">
            <w:pPr>
              <w:jc w:val="left"/>
              <w:pPrChange w:id="349" w:author="NGUYỄN VĂN HIẾU" w:date="2023-11-20T23:52:00Z">
                <w:pPr>
                  <w:pStyle w:val="ListParagraph"/>
                  <w:numPr>
                    <w:numId w:val="0"/>
                  </w:numPr>
                  <w:ind w:left="0" w:firstLine="0"/>
                  <w:jc w:val="left"/>
                </w:pPr>
              </w:pPrChange>
            </w:pPr>
            <w:r>
              <w:t xml:space="preserve">Tạo </w:t>
            </w:r>
            <w:ins w:id="350" w:author="NGUYỄN VĂN HIẾU" w:date="2023-11-20T23:52:00Z">
              <w:r w:rsidR="781DA06D">
                <w:t>Card</w:t>
              </w:r>
            </w:ins>
            <w:del w:id="351" w:author="NGUYỄN VĂN HIẾU" w:date="2023-11-20T23:52:00Z">
              <w:r>
                <w:delText>mục tiêu</w:delText>
              </w:r>
            </w:del>
            <w:r>
              <w:t xml:space="preserve"> mới với </w:t>
            </w:r>
            <w:ins w:id="352" w:author="NGUYỄN VĂN HIẾU" w:date="2023-11-20T23:52:00Z">
              <w:r w:rsidR="398BAA4F">
                <w:t xml:space="preserve">Answer </w:t>
              </w:r>
              <w:r w:rsidR="781DA06D">
                <w:t>là ký</w:t>
              </w:r>
            </w:ins>
            <w:del w:id="353" w:author="NGUYỄN VĂN HIẾU" w:date="2023-11-20T23:52:00Z">
              <w:r>
                <w:delText>Goal Title có kí</w:delText>
              </w:r>
            </w:del>
            <w:r>
              <w:t xml:space="preserve"> tự</w:t>
            </w:r>
            <w:del w:id="354" w:author="NGUYỄN VĂN HIẾU" w:date="2023-11-20T23:52:00Z">
              <w:r>
                <w:delText xml:space="preserve"> đặt biệt</w:delText>
              </w:r>
            </w:del>
          </w:p>
        </w:tc>
        <w:tc>
          <w:tcPr>
            <w:tcW w:w="1055" w:type="dxa"/>
            <w:gridSpan w:val="2"/>
            <w:tcPrChange w:id="355" w:author="NGUYỄN VĂN HIẾU" w:date="2023-11-20T23:52:00Z">
              <w:tcPr>
                <w:tcW w:w="1080" w:type="dxa"/>
              </w:tcPr>
            </w:tcPrChange>
          </w:tcPr>
          <w:p w14:paraId="02DDF139" w14:textId="77777777" w:rsidR="58983757" w:rsidRDefault="58983757" w:rsidP="58983757">
            <w:pPr>
              <w:pStyle w:val="ListParagraph"/>
              <w:numPr>
                <w:ilvl w:val="0"/>
                <w:numId w:val="0"/>
              </w:numPr>
              <w:jc w:val="left"/>
            </w:pPr>
          </w:p>
        </w:tc>
        <w:tc>
          <w:tcPr>
            <w:tcW w:w="2533" w:type="dxa"/>
            <w:gridSpan w:val="3"/>
            <w:tcPrChange w:id="356" w:author="NGUYỄN VĂN HIẾU" w:date="2023-11-20T23:52:00Z">
              <w:tcPr>
                <w:tcW w:w="2610" w:type="dxa"/>
              </w:tcPr>
            </w:tcPrChange>
          </w:tcPr>
          <w:p w14:paraId="589E8296" w14:textId="19954315" w:rsidR="58983757" w:rsidRDefault="58983757" w:rsidP="781DA06D">
            <w:pPr>
              <w:jc w:val="left"/>
              <w:pPrChange w:id="357" w:author="NGUYỄN VĂN HIẾU" w:date="2023-11-20T23:52:00Z">
                <w:pPr>
                  <w:pStyle w:val="ListParagraph"/>
                  <w:numPr>
                    <w:numId w:val="0"/>
                  </w:numPr>
                  <w:ind w:left="0" w:firstLine="0"/>
                  <w:jc w:val="left"/>
                </w:pPr>
              </w:pPrChange>
            </w:pPr>
            <w:r>
              <w:t>1. Nhấn “</w:t>
            </w:r>
            <w:ins w:id="358" w:author="NGUYỄN VĂN HIẾU" w:date="2023-11-20T23:52:00Z">
              <w:r w:rsidR="781DA06D">
                <w:t>Add Card</w:t>
              </w:r>
            </w:ins>
            <w:del w:id="359" w:author="NGUYỄN VĂN HIẾU" w:date="2023-11-20T23:52:00Z">
              <w:r>
                <w:delText>Get Started</w:delText>
              </w:r>
            </w:del>
            <w:r>
              <w:t>”</w:t>
            </w:r>
          </w:p>
          <w:p w14:paraId="0E3B2BFD" w14:textId="77777777" w:rsidR="781DA06D" w:rsidRDefault="781DA06D" w:rsidP="781DA06D">
            <w:pPr>
              <w:jc w:val="left"/>
              <w:rPr>
                <w:ins w:id="360" w:author="NGUYỄN VĂN HIẾU" w:date="2023-11-20T23:52:00Z"/>
                <w:szCs w:val="26"/>
              </w:rPr>
            </w:pPr>
            <w:ins w:id="361" w:author="NGUYỄN VĂN HIẾU" w:date="2023-11-20T23:52:00Z">
              <w:r>
                <w:t>2. Tìm kiếm Bộ bài học: “English”</w:t>
              </w:r>
            </w:ins>
          </w:p>
          <w:p w14:paraId="0F133499" w14:textId="77777777" w:rsidR="781DA06D" w:rsidRDefault="781DA06D" w:rsidP="781DA06D">
            <w:pPr>
              <w:jc w:val="left"/>
              <w:rPr>
                <w:ins w:id="362" w:author="NGUYỄN VĂN HIẾU" w:date="2023-11-20T23:52:00Z"/>
                <w:szCs w:val="26"/>
              </w:rPr>
            </w:pPr>
            <w:ins w:id="363" w:author="NGUYỄN VĂN HIẾU" w:date="2023-11-20T23:52:00Z">
              <w:r w:rsidRPr="781DA06D">
                <w:rPr>
                  <w:szCs w:val="26"/>
                </w:rPr>
                <w:t>3. Chọn Bộ bài học: English</w:t>
              </w:r>
            </w:ins>
          </w:p>
          <w:p w14:paraId="6ED58116" w14:textId="77777777" w:rsidR="781DA06D" w:rsidRDefault="781DA06D" w:rsidP="781DA06D">
            <w:pPr>
              <w:jc w:val="left"/>
              <w:rPr>
                <w:ins w:id="364" w:author="NGUYỄN VĂN HIẾU" w:date="2023-11-20T23:52:00Z"/>
                <w:szCs w:val="26"/>
              </w:rPr>
            </w:pPr>
            <w:ins w:id="365" w:author="NGUYỄN VĂN HIẾU" w:date="2023-11-20T23:52:00Z">
              <w:r w:rsidRPr="781DA06D">
                <w:rPr>
                  <w:szCs w:val="26"/>
                </w:rPr>
                <w:t>4. Chọn “Ok”</w:t>
              </w:r>
            </w:ins>
          </w:p>
          <w:p w14:paraId="0FC608FB" w14:textId="77777777" w:rsidR="781DA06D" w:rsidRDefault="781DA06D" w:rsidP="781DA06D">
            <w:pPr>
              <w:jc w:val="left"/>
              <w:rPr>
                <w:ins w:id="366" w:author="NGUYỄN VĂN HIẾU" w:date="2023-11-20T23:52:00Z"/>
                <w:szCs w:val="26"/>
              </w:rPr>
            </w:pPr>
            <w:ins w:id="367" w:author="NGUYỄN VĂN HIẾU" w:date="2023-11-20T23:52:00Z">
              <w:r w:rsidRPr="781DA06D">
                <w:rPr>
                  <w:szCs w:val="26"/>
                </w:rPr>
                <w:t>5. Điền vào ô “Question”: “</w:t>
              </w:r>
              <w:r w:rsidR="28671CF1" w:rsidRPr="781DA06D">
                <w:rPr>
                  <w:szCs w:val="26"/>
                </w:rPr>
                <w:t>dot</w:t>
              </w:r>
              <w:r w:rsidRPr="781DA06D">
                <w:rPr>
                  <w:szCs w:val="26"/>
                </w:rPr>
                <w:t>”</w:t>
              </w:r>
            </w:ins>
          </w:p>
          <w:p w14:paraId="41FD60ED" w14:textId="77777777" w:rsidR="58983757" w:rsidRDefault="58983757" w:rsidP="58983757">
            <w:pPr>
              <w:pStyle w:val="ListParagraph"/>
              <w:numPr>
                <w:ilvl w:val="0"/>
                <w:numId w:val="0"/>
              </w:numPr>
              <w:jc w:val="left"/>
              <w:rPr>
                <w:del w:id="368" w:author="NGUYỄN VĂN HIẾU" w:date="2023-11-20T23:52:00Z"/>
              </w:rPr>
            </w:pPr>
            <w:del w:id="369" w:author="NGUYỄN VĂN HIẾU" w:date="2023-11-20T23:52:00Z">
              <w:r>
                <w:delText>2. Nhấn “+ New Goal”</w:delText>
              </w:r>
            </w:del>
          </w:p>
          <w:p w14:paraId="5C9746AB" w14:textId="570CF8F4" w:rsidR="58983757" w:rsidRDefault="58983757" w:rsidP="58983757">
            <w:pPr>
              <w:pStyle w:val="ListParagraph"/>
              <w:numPr>
                <w:ilvl w:val="0"/>
                <w:numId w:val="0"/>
              </w:numPr>
              <w:jc w:val="left"/>
              <w:rPr>
                <w:del w:id="370" w:author="NGUYỄN VĂN HIẾU" w:date="2023-11-20T23:52:00Z"/>
              </w:rPr>
            </w:pPr>
            <w:del w:id="371" w:author="NGUYỄN VĂN HIẾU" w:date="2023-11-20T23:52:00Z">
              <w:r>
                <w:delText>3. Nhập vào Goal Title: “Purchase Dell XPS 15!@#$$”</w:delText>
              </w:r>
            </w:del>
          </w:p>
          <w:p w14:paraId="7B8CFE96" w14:textId="456BE1FC" w:rsidR="58983757" w:rsidRDefault="58983757" w:rsidP="58983757">
            <w:pPr>
              <w:pStyle w:val="ListParagraph"/>
              <w:numPr>
                <w:ilvl w:val="0"/>
                <w:numId w:val="0"/>
              </w:numPr>
              <w:jc w:val="left"/>
              <w:rPr>
                <w:del w:id="372" w:author="NGUYỄN VĂN HIẾU" w:date="2023-11-20T23:52:00Z"/>
              </w:rPr>
            </w:pPr>
            <w:del w:id="373" w:author="NGUYỄN VĂN HIẾU" w:date="2023-11-20T23:52:00Z">
              <w:r>
                <w:delText>4. Nhập Target Amount: 2000</w:delText>
              </w:r>
            </w:del>
          </w:p>
          <w:p w14:paraId="6309BEEB" w14:textId="77777777" w:rsidR="58983757" w:rsidRDefault="58983757" w:rsidP="58983757">
            <w:pPr>
              <w:pStyle w:val="ListParagraph"/>
              <w:numPr>
                <w:ilvl w:val="0"/>
                <w:numId w:val="0"/>
              </w:numPr>
              <w:jc w:val="left"/>
              <w:rPr>
                <w:del w:id="374" w:author="NGUYỄN VĂN HIẾU" w:date="2023-11-20T23:52:00Z"/>
              </w:rPr>
            </w:pPr>
            <w:del w:id="375" w:author="NGUYỄN VĂN HIẾU" w:date="2023-11-20T23:52:00Z">
              <w:r>
                <w:delText>5. Click Deadline , chọn ngày 30/11/2023</w:delText>
              </w:r>
            </w:del>
          </w:p>
          <w:p w14:paraId="2224A0B1" w14:textId="00DFD205" w:rsidR="58983757" w:rsidRDefault="58983757" w:rsidP="781DA06D">
            <w:pPr>
              <w:jc w:val="left"/>
              <w:pPrChange w:id="376" w:author="NGUYỄN VĂN HIẾU" w:date="2023-11-20T23:52:00Z">
                <w:pPr>
                  <w:pStyle w:val="ListParagraph"/>
                  <w:numPr>
                    <w:numId w:val="0"/>
                  </w:numPr>
                  <w:ind w:left="0" w:firstLine="0"/>
                  <w:jc w:val="left"/>
                </w:pPr>
              </w:pPrChange>
            </w:pPr>
            <w:r>
              <w:lastRenderedPageBreak/>
              <w:t xml:space="preserve">6. </w:t>
            </w:r>
            <w:ins w:id="377" w:author="NGUYỄN VĂN HIẾU" w:date="2023-11-20T23:52:00Z">
              <w:r w:rsidR="781DA06D">
                <w:t>Điền</w:t>
              </w:r>
            </w:ins>
            <w:del w:id="378" w:author="NGUYỄN VĂN HIẾU" w:date="2023-11-20T23:52:00Z">
              <w:r>
                <w:delText>Nhập</w:delText>
              </w:r>
            </w:del>
            <w:r>
              <w:t xml:space="preserve"> vào </w:t>
            </w:r>
            <w:ins w:id="379" w:author="NGUYỄN VĂN HIẾU" w:date="2023-11-20T23:52:00Z">
              <w:r w:rsidR="781DA06D">
                <w:t>ô “Answer”: “</w:t>
              </w:r>
              <w:r w:rsidR="3B87FE1A">
                <w:t>.</w:t>
              </w:r>
              <w:r w:rsidR="781DA06D">
                <w:t>”</w:t>
              </w:r>
            </w:ins>
            <w:del w:id="380" w:author="NGUYỄN VĂN HIẾU" w:date="2023-11-20T23:52:00Z">
              <w:r>
                <w:delText>Notes: “Prioritize performance.”</w:delText>
              </w:r>
            </w:del>
          </w:p>
          <w:p w14:paraId="7EEC3D3A" w14:textId="2588CC48" w:rsidR="58983757" w:rsidRDefault="58983757" w:rsidP="781DA06D">
            <w:pPr>
              <w:jc w:val="left"/>
              <w:pPrChange w:id="381" w:author="NGUYỄN VĂN HIẾU" w:date="2023-11-20T23:52:00Z">
                <w:pPr>
                  <w:pStyle w:val="ListParagraph"/>
                  <w:numPr>
                    <w:numId w:val="0"/>
                  </w:numPr>
                  <w:ind w:left="0" w:firstLine="0"/>
                  <w:jc w:val="left"/>
                </w:pPr>
              </w:pPrChange>
            </w:pPr>
            <w:r>
              <w:t xml:space="preserve">7. Nhấn </w:t>
            </w:r>
            <w:ins w:id="382" w:author="NGUYỄN VĂN HIẾU" w:date="2023-11-20T23:52:00Z">
              <w:r w:rsidR="781DA06D">
                <w:t>vào biểu tượng Save</w:t>
              </w:r>
            </w:ins>
            <w:del w:id="383" w:author="NGUYỄN VĂN HIẾU" w:date="2023-11-20T23:52:00Z">
              <w:r>
                <w:delText>“Set New Saving Goal”</w:delText>
              </w:r>
            </w:del>
          </w:p>
        </w:tc>
        <w:tc>
          <w:tcPr>
            <w:tcW w:w="1838" w:type="dxa"/>
            <w:gridSpan w:val="2"/>
            <w:tcPrChange w:id="384" w:author="NGUYỄN VĂN HIẾU" w:date="2023-11-20T23:52:00Z">
              <w:tcPr>
                <w:tcW w:w="1890" w:type="dxa"/>
              </w:tcPr>
            </w:tcPrChange>
          </w:tcPr>
          <w:p w14:paraId="2DF90A10" w14:textId="0C119E0F" w:rsidR="58983757" w:rsidRDefault="58983757" w:rsidP="58983757">
            <w:pPr>
              <w:pStyle w:val="ListParagraph"/>
              <w:numPr>
                <w:ilvl w:val="0"/>
                <w:numId w:val="0"/>
              </w:numPr>
              <w:jc w:val="left"/>
            </w:pPr>
            <w:r>
              <w:lastRenderedPageBreak/>
              <w:t xml:space="preserve">1. Tạo </w:t>
            </w:r>
            <w:ins w:id="385" w:author="NGUYỄN VĂN HIẾU" w:date="2023-11-20T23:52:00Z">
              <w:r w:rsidR="781DA06D">
                <w:t>Card</w:t>
              </w:r>
            </w:ins>
            <w:del w:id="386" w:author="NGUYỄN VĂN HIẾU" w:date="2023-11-20T23:52:00Z">
              <w:r>
                <w:delText>mục tiêu</w:delText>
              </w:r>
            </w:del>
            <w:r>
              <w:t xml:space="preserve"> mới thành công</w:t>
            </w:r>
          </w:p>
        </w:tc>
        <w:tc>
          <w:tcPr>
            <w:tcW w:w="1973" w:type="dxa"/>
            <w:gridSpan w:val="2"/>
            <w:tcPrChange w:id="387" w:author="NGUYỄN VĂN HIẾU" w:date="2023-11-20T23:52:00Z">
              <w:tcPr>
                <w:tcW w:w="1980" w:type="dxa"/>
              </w:tcPr>
            </w:tcPrChange>
          </w:tcPr>
          <w:p w14:paraId="03E46AC5" w14:textId="77777777" w:rsidR="781DA06D" w:rsidRDefault="58983757" w:rsidP="781DA06D">
            <w:pPr>
              <w:pStyle w:val="ListParagraph"/>
              <w:numPr>
                <w:ilvl w:val="0"/>
                <w:numId w:val="0"/>
              </w:numPr>
              <w:jc w:val="left"/>
              <w:rPr>
                <w:ins w:id="388" w:author="NGUYỄN VĂN HIẾU" w:date="2023-11-20T23:52:00Z"/>
              </w:rPr>
            </w:pPr>
            <w:r>
              <w:t xml:space="preserve">1. Tạo </w:t>
            </w:r>
            <w:ins w:id="389" w:author="NGUYỄN VĂN HIẾU" w:date="2023-11-20T23:52:00Z">
              <w:r w:rsidR="781DA06D">
                <w:t>Card</w:t>
              </w:r>
            </w:ins>
            <w:del w:id="390" w:author="NGUYỄN VĂN HIẾU" w:date="2023-11-20T23:52:00Z">
              <w:r>
                <w:delText>mục tiêu</w:delText>
              </w:r>
            </w:del>
            <w:r>
              <w:t xml:space="preserve"> mới thành công</w:t>
            </w:r>
          </w:p>
          <w:p w14:paraId="64DA4FBE" w14:textId="6CE0C5F1" w:rsidR="58983757" w:rsidRDefault="58983757" w:rsidP="781DA06D">
            <w:pPr>
              <w:pStyle w:val="ListParagraph"/>
              <w:jc w:val="left"/>
              <w:pPrChange w:id="391" w:author="NGUYỄN VĂN HIẾU" w:date="2023-11-20T23:52:00Z">
                <w:pPr>
                  <w:pStyle w:val="ListParagraph"/>
                  <w:numPr>
                    <w:numId w:val="0"/>
                  </w:numPr>
                  <w:ind w:left="0" w:firstLine="0"/>
                  <w:jc w:val="left"/>
                </w:pPr>
              </w:pPrChange>
            </w:pPr>
          </w:p>
        </w:tc>
        <w:tc>
          <w:tcPr>
            <w:tcW w:w="1490" w:type="dxa"/>
            <w:tcPrChange w:id="392" w:author="NGUYỄN VĂN HIẾU" w:date="2023-11-20T23:52:00Z">
              <w:tcPr>
                <w:tcW w:w="1530" w:type="dxa"/>
              </w:tcPr>
            </w:tcPrChange>
          </w:tcPr>
          <w:p w14:paraId="6A4E7802" w14:textId="01155704" w:rsidR="58983757" w:rsidRDefault="58983757" w:rsidP="781DA06D">
            <w:pPr>
              <w:jc w:val="center"/>
              <w:pPrChange w:id="393" w:author="NGUYỄN VĂN HIẾU" w:date="2023-11-20T23:52:00Z">
                <w:pPr>
                  <w:pStyle w:val="ListParagraph"/>
                  <w:numPr>
                    <w:numId w:val="0"/>
                  </w:numPr>
                  <w:ind w:left="0" w:firstLine="0"/>
                  <w:jc w:val="center"/>
                </w:pPr>
              </w:pPrChange>
            </w:pPr>
            <w:r>
              <w:t>Pass</w:t>
            </w:r>
          </w:p>
        </w:tc>
      </w:tr>
      <w:tr w:rsidR="58983757" w14:paraId="79B4945B" w14:textId="77777777" w:rsidTr="781DA06D">
        <w:trPr>
          <w:trHeight w:val="300"/>
          <w:trPrChange w:id="394" w:author="NGUYỄN VĂN HIẾU" w:date="2023-11-20T23:52:00Z">
            <w:trPr>
              <w:trHeight w:val="300"/>
            </w:trPr>
          </w:trPrChange>
        </w:trPr>
        <w:tc>
          <w:tcPr>
            <w:tcW w:w="486" w:type="dxa"/>
            <w:tcPrChange w:id="395" w:author="NGUYỄN VĂN HIẾU" w:date="2023-11-20T23:52:00Z">
              <w:tcPr>
                <w:tcW w:w="491" w:type="dxa"/>
              </w:tcPr>
            </w:tcPrChange>
          </w:tcPr>
          <w:p w14:paraId="6C63B857" w14:textId="1549723F" w:rsidR="58983757" w:rsidRDefault="58983757" w:rsidP="58983757">
            <w:pPr>
              <w:pStyle w:val="ListParagraph"/>
              <w:numPr>
                <w:ilvl w:val="0"/>
                <w:numId w:val="0"/>
              </w:numPr>
              <w:jc w:val="left"/>
            </w:pPr>
            <w:r>
              <w:t>9</w:t>
            </w:r>
          </w:p>
        </w:tc>
        <w:tc>
          <w:tcPr>
            <w:tcW w:w="1785" w:type="dxa"/>
            <w:tcPrChange w:id="396" w:author="NGUYỄN VĂN HIẾU" w:date="2023-11-20T23:52:00Z">
              <w:tcPr>
                <w:tcW w:w="1579" w:type="dxa"/>
              </w:tcPr>
            </w:tcPrChange>
          </w:tcPr>
          <w:p w14:paraId="7960D3B8" w14:textId="0FC586DF" w:rsidR="58983757" w:rsidRDefault="58983757" w:rsidP="781DA06D">
            <w:pPr>
              <w:jc w:val="left"/>
              <w:pPrChange w:id="397" w:author="NGUYỄN VĂN HIẾU" w:date="2023-11-20T23:52:00Z">
                <w:pPr>
                  <w:pStyle w:val="ListParagraph"/>
                  <w:numPr>
                    <w:numId w:val="0"/>
                  </w:numPr>
                  <w:ind w:left="0" w:firstLine="0"/>
                  <w:jc w:val="left"/>
                </w:pPr>
              </w:pPrChange>
            </w:pPr>
            <w:r>
              <w:t xml:space="preserve">Tạo </w:t>
            </w:r>
            <w:ins w:id="398" w:author="NGUYỄN VĂN HIẾU" w:date="2023-11-20T23:52:00Z">
              <w:r w:rsidR="781DA06D">
                <w:t>Card</w:t>
              </w:r>
            </w:ins>
            <w:del w:id="399" w:author="NGUYỄN VĂN HIẾU" w:date="2023-11-20T23:52:00Z">
              <w:r>
                <w:delText>mục tiêu</w:delText>
              </w:r>
            </w:del>
            <w:r>
              <w:t xml:space="preserve"> mới với </w:t>
            </w:r>
            <w:ins w:id="400" w:author="NGUYỄN VĂN HIẾU" w:date="2023-11-20T23:52:00Z">
              <w:r w:rsidR="23D40AEB">
                <w:t>Question và</w:t>
              </w:r>
              <w:r w:rsidR="781DA06D">
                <w:t xml:space="preserve"> Answer để trống</w:t>
              </w:r>
            </w:ins>
            <w:del w:id="401" w:author="NGUYỄN VĂN HIẾU" w:date="2023-11-20T23:52:00Z">
              <w:r>
                <w:delText>Notes có kí tự đặt biệt</w:delText>
              </w:r>
            </w:del>
          </w:p>
        </w:tc>
        <w:tc>
          <w:tcPr>
            <w:tcW w:w="1055" w:type="dxa"/>
            <w:gridSpan w:val="2"/>
            <w:tcPrChange w:id="402" w:author="NGUYỄN VĂN HIẾU" w:date="2023-11-20T23:52:00Z">
              <w:tcPr>
                <w:tcW w:w="1080" w:type="dxa"/>
              </w:tcPr>
            </w:tcPrChange>
          </w:tcPr>
          <w:p w14:paraId="6166CD0B" w14:textId="77777777" w:rsidR="58983757" w:rsidRDefault="58983757" w:rsidP="58983757">
            <w:pPr>
              <w:pStyle w:val="ListParagraph"/>
              <w:numPr>
                <w:ilvl w:val="0"/>
                <w:numId w:val="0"/>
              </w:numPr>
              <w:jc w:val="left"/>
            </w:pPr>
          </w:p>
        </w:tc>
        <w:tc>
          <w:tcPr>
            <w:tcW w:w="2533" w:type="dxa"/>
            <w:gridSpan w:val="3"/>
            <w:tcPrChange w:id="403" w:author="NGUYỄN VĂN HIẾU" w:date="2023-11-20T23:52:00Z">
              <w:tcPr>
                <w:tcW w:w="2610" w:type="dxa"/>
              </w:tcPr>
            </w:tcPrChange>
          </w:tcPr>
          <w:p w14:paraId="72A7DEE3" w14:textId="27D3D6E7" w:rsidR="58983757" w:rsidRDefault="58983757" w:rsidP="781DA06D">
            <w:pPr>
              <w:jc w:val="left"/>
              <w:pPrChange w:id="404" w:author="NGUYỄN VĂN HIẾU" w:date="2023-11-20T23:52:00Z">
                <w:pPr>
                  <w:pStyle w:val="ListParagraph"/>
                  <w:numPr>
                    <w:numId w:val="0"/>
                  </w:numPr>
                  <w:ind w:left="0" w:firstLine="0"/>
                  <w:jc w:val="left"/>
                </w:pPr>
              </w:pPrChange>
            </w:pPr>
            <w:r>
              <w:t>1. Nhấn “</w:t>
            </w:r>
            <w:ins w:id="405" w:author="NGUYỄN VĂN HIẾU" w:date="2023-11-20T23:52:00Z">
              <w:r w:rsidR="781DA06D">
                <w:t>Add Card</w:t>
              </w:r>
            </w:ins>
            <w:del w:id="406" w:author="NGUYỄN VĂN HIẾU" w:date="2023-11-20T23:52:00Z">
              <w:r>
                <w:delText>Get Started</w:delText>
              </w:r>
            </w:del>
            <w:r>
              <w:t>”</w:t>
            </w:r>
          </w:p>
          <w:p w14:paraId="04E8371C" w14:textId="77777777" w:rsidR="781DA06D" w:rsidRDefault="781DA06D" w:rsidP="781DA06D">
            <w:pPr>
              <w:jc w:val="left"/>
              <w:rPr>
                <w:ins w:id="407" w:author="NGUYỄN VĂN HIẾU" w:date="2023-11-20T23:52:00Z"/>
                <w:szCs w:val="26"/>
              </w:rPr>
            </w:pPr>
            <w:ins w:id="408" w:author="NGUYỄN VĂN HIẾU" w:date="2023-11-20T23:52:00Z">
              <w:r>
                <w:t>2. Tìm kiếm Bộ bài học: “English”</w:t>
              </w:r>
            </w:ins>
          </w:p>
          <w:p w14:paraId="5B96E2D2" w14:textId="77777777" w:rsidR="781DA06D" w:rsidRDefault="781DA06D" w:rsidP="781DA06D">
            <w:pPr>
              <w:jc w:val="left"/>
              <w:rPr>
                <w:ins w:id="409" w:author="NGUYỄN VĂN HIẾU" w:date="2023-11-20T23:52:00Z"/>
                <w:szCs w:val="26"/>
              </w:rPr>
            </w:pPr>
            <w:ins w:id="410" w:author="NGUYỄN VĂN HIẾU" w:date="2023-11-20T23:52:00Z">
              <w:r w:rsidRPr="781DA06D">
                <w:rPr>
                  <w:szCs w:val="26"/>
                </w:rPr>
                <w:t>3. Chọn Bộ bài học: English</w:t>
              </w:r>
            </w:ins>
          </w:p>
          <w:p w14:paraId="46886E3A" w14:textId="77777777" w:rsidR="781DA06D" w:rsidRDefault="781DA06D" w:rsidP="781DA06D">
            <w:pPr>
              <w:jc w:val="left"/>
              <w:rPr>
                <w:ins w:id="411" w:author="NGUYỄN VĂN HIẾU" w:date="2023-11-20T23:52:00Z"/>
                <w:szCs w:val="26"/>
              </w:rPr>
            </w:pPr>
            <w:ins w:id="412" w:author="NGUYỄN VĂN HIẾU" w:date="2023-11-20T23:52:00Z">
              <w:r w:rsidRPr="781DA06D">
                <w:rPr>
                  <w:szCs w:val="26"/>
                </w:rPr>
                <w:t>4. Chọn “Ok”</w:t>
              </w:r>
            </w:ins>
          </w:p>
          <w:p w14:paraId="7AF97C09" w14:textId="77777777" w:rsidR="781DA06D" w:rsidRDefault="781DA06D" w:rsidP="781DA06D">
            <w:pPr>
              <w:jc w:val="left"/>
              <w:rPr>
                <w:ins w:id="413" w:author="NGUYỄN VĂN HIẾU" w:date="2023-11-20T23:52:00Z"/>
                <w:szCs w:val="26"/>
              </w:rPr>
            </w:pPr>
            <w:ins w:id="414" w:author="NGUYỄN VĂN HIẾU" w:date="2023-11-20T23:52:00Z">
              <w:r w:rsidRPr="781DA06D">
                <w:rPr>
                  <w:szCs w:val="26"/>
                </w:rPr>
                <w:t xml:space="preserve">5. </w:t>
              </w:r>
              <w:r w:rsidR="3D282D7D" w:rsidRPr="781DA06D">
                <w:rPr>
                  <w:szCs w:val="26"/>
                </w:rPr>
                <w:t>Bỏ trống ô “Answer”</w:t>
              </w:r>
            </w:ins>
          </w:p>
          <w:p w14:paraId="501864B9" w14:textId="77777777" w:rsidR="781DA06D" w:rsidRDefault="781DA06D" w:rsidP="781DA06D">
            <w:pPr>
              <w:jc w:val="left"/>
              <w:rPr>
                <w:ins w:id="415" w:author="NGUYỄN VĂN HIẾU" w:date="2023-11-20T23:52:00Z"/>
              </w:rPr>
            </w:pPr>
            <w:ins w:id="416" w:author="NGUYỄN VĂN HIẾU" w:date="2023-11-20T23:52:00Z">
              <w:r>
                <w:t>6. Bỏ trống ô “Question”</w:t>
              </w:r>
            </w:ins>
          </w:p>
          <w:p w14:paraId="7F2C0257" w14:textId="52DCE5FF" w:rsidR="58983757" w:rsidRDefault="781DA06D" w:rsidP="58983757">
            <w:pPr>
              <w:pStyle w:val="ListParagraph"/>
              <w:numPr>
                <w:ilvl w:val="0"/>
                <w:numId w:val="0"/>
              </w:numPr>
              <w:jc w:val="left"/>
              <w:rPr>
                <w:del w:id="417" w:author="NGUYỄN VĂN HIẾU" w:date="2023-11-20T23:52:00Z"/>
              </w:rPr>
            </w:pPr>
            <w:ins w:id="418" w:author="NGUYỄN VĂN HIẾU" w:date="2023-11-20T23:52:00Z">
              <w:r>
                <w:t>7. Nhấn vào biểu tượng Save</w:t>
              </w:r>
            </w:ins>
            <w:del w:id="419" w:author="NGUYỄN VĂN HIẾU" w:date="2023-11-20T23:52:00Z">
              <w:r w:rsidR="58983757">
                <w:delText>2. Nhấn “+ New Goal”</w:delText>
              </w:r>
            </w:del>
          </w:p>
          <w:p w14:paraId="57259895" w14:textId="3BAECC62" w:rsidR="58983757" w:rsidRDefault="58983757" w:rsidP="58983757">
            <w:pPr>
              <w:pStyle w:val="ListParagraph"/>
              <w:numPr>
                <w:ilvl w:val="0"/>
                <w:numId w:val="0"/>
              </w:numPr>
              <w:jc w:val="left"/>
              <w:rPr>
                <w:del w:id="420" w:author="NGUYỄN VĂN HIẾU" w:date="2023-11-20T23:52:00Z"/>
              </w:rPr>
            </w:pPr>
            <w:del w:id="421" w:author="NGUYỄN VĂN HIẾU" w:date="2023-11-20T23:52:00Z">
              <w:r>
                <w:delText>3. Nhập vào Goal Title: “Purchase MacBook Air M2”</w:delText>
              </w:r>
            </w:del>
          </w:p>
          <w:p w14:paraId="02527575" w14:textId="5F9B60B9" w:rsidR="58983757" w:rsidRDefault="58983757" w:rsidP="58983757">
            <w:pPr>
              <w:pStyle w:val="ListParagraph"/>
              <w:numPr>
                <w:ilvl w:val="0"/>
                <w:numId w:val="0"/>
              </w:numPr>
              <w:jc w:val="left"/>
              <w:rPr>
                <w:del w:id="422" w:author="NGUYỄN VĂN HIẾU" w:date="2023-11-20T23:52:00Z"/>
              </w:rPr>
            </w:pPr>
            <w:del w:id="423" w:author="NGUYỄN VĂN HIẾU" w:date="2023-11-20T23:52:00Z">
              <w:r>
                <w:delText>4. Nhập Target Amount: 1200</w:delText>
              </w:r>
            </w:del>
          </w:p>
          <w:p w14:paraId="1A2AA162" w14:textId="77777777" w:rsidR="58983757" w:rsidRDefault="58983757" w:rsidP="58983757">
            <w:pPr>
              <w:pStyle w:val="ListParagraph"/>
              <w:numPr>
                <w:ilvl w:val="0"/>
                <w:numId w:val="0"/>
              </w:numPr>
              <w:jc w:val="left"/>
              <w:rPr>
                <w:del w:id="424" w:author="NGUYỄN VĂN HIẾU" w:date="2023-11-20T23:52:00Z"/>
              </w:rPr>
            </w:pPr>
            <w:del w:id="425" w:author="NGUYỄN VĂN HIẾU" w:date="2023-11-20T23:52:00Z">
              <w:r>
                <w:delText>5. Click Deadline , chọn ngày 30/11/2023</w:delText>
              </w:r>
            </w:del>
          </w:p>
          <w:p w14:paraId="6C8C8CB3" w14:textId="1E7BF921" w:rsidR="58983757" w:rsidRDefault="58983757" w:rsidP="58983757">
            <w:pPr>
              <w:pStyle w:val="ListParagraph"/>
              <w:numPr>
                <w:ilvl w:val="0"/>
                <w:numId w:val="0"/>
              </w:numPr>
              <w:jc w:val="left"/>
              <w:rPr>
                <w:del w:id="426" w:author="NGUYỄN VĂN HIẾU" w:date="2023-11-20T23:52:00Z"/>
              </w:rPr>
            </w:pPr>
            <w:del w:id="427" w:author="NGUYỄN VĂN HIẾU" w:date="2023-11-20T23:52:00Z">
              <w:r>
                <w:delText>6. Nhập vào Notes: “#$%^^”</w:delText>
              </w:r>
            </w:del>
          </w:p>
          <w:p w14:paraId="417C16EE" w14:textId="3C21DCCB" w:rsidR="58983757" w:rsidRDefault="58983757" w:rsidP="781DA06D">
            <w:pPr>
              <w:jc w:val="left"/>
              <w:pPrChange w:id="428" w:author="NGUYỄN VĂN HIẾU" w:date="2023-11-20T23:52:00Z">
                <w:pPr>
                  <w:pStyle w:val="ListParagraph"/>
                  <w:numPr>
                    <w:numId w:val="0"/>
                  </w:numPr>
                  <w:ind w:left="0" w:firstLine="0"/>
                  <w:jc w:val="left"/>
                </w:pPr>
              </w:pPrChange>
            </w:pPr>
            <w:del w:id="429" w:author="NGUYỄN VĂN HIẾU" w:date="2023-11-20T23:52:00Z">
              <w:r>
                <w:delText>7. Nhấn “Set New Saving Goal”</w:delText>
              </w:r>
            </w:del>
          </w:p>
        </w:tc>
        <w:tc>
          <w:tcPr>
            <w:tcW w:w="1838" w:type="dxa"/>
            <w:gridSpan w:val="2"/>
            <w:tcPrChange w:id="430" w:author="NGUYỄN VĂN HIẾU" w:date="2023-11-20T23:52:00Z">
              <w:tcPr>
                <w:tcW w:w="1890" w:type="dxa"/>
              </w:tcPr>
            </w:tcPrChange>
          </w:tcPr>
          <w:p w14:paraId="5346E01E" w14:textId="77777777" w:rsidR="781DA06D" w:rsidRDefault="58983757" w:rsidP="781DA06D">
            <w:pPr>
              <w:pStyle w:val="ListParagraph"/>
              <w:numPr>
                <w:ilvl w:val="0"/>
                <w:numId w:val="0"/>
              </w:numPr>
              <w:jc w:val="left"/>
              <w:rPr>
                <w:ins w:id="431" w:author="NGUYỄN VĂN HIẾU" w:date="2023-11-20T23:52:00Z"/>
              </w:rPr>
            </w:pPr>
            <w:r>
              <w:t xml:space="preserve">1. Tạo </w:t>
            </w:r>
            <w:ins w:id="432" w:author="NGUYỄN VĂN HIẾU" w:date="2023-11-20T23:52:00Z">
              <w:r w:rsidR="781DA06D">
                <w:t>Card</w:t>
              </w:r>
            </w:ins>
            <w:del w:id="433" w:author="NGUYỄN VĂN HIẾU" w:date="2023-11-20T23:52:00Z">
              <w:r>
                <w:delText>mục tiêu</w:delText>
              </w:r>
            </w:del>
            <w:r>
              <w:t xml:space="preserve"> mới </w:t>
            </w:r>
            <w:ins w:id="434" w:author="NGUYỄN VĂN HIẾU" w:date="2023-11-20T23:52:00Z">
              <w:r w:rsidR="781DA06D">
                <w:t>thất bại</w:t>
              </w:r>
            </w:ins>
          </w:p>
          <w:p w14:paraId="6110C15A" w14:textId="77777777" w:rsidR="781DA06D" w:rsidRDefault="781DA06D" w:rsidP="781DA06D">
            <w:pPr>
              <w:pStyle w:val="ListParagraph"/>
              <w:numPr>
                <w:ilvl w:val="0"/>
                <w:numId w:val="0"/>
              </w:numPr>
              <w:jc w:val="left"/>
              <w:rPr>
                <w:ins w:id="435" w:author="NGUYỄN VĂN HIẾU" w:date="2023-11-20T23:52:00Z"/>
              </w:rPr>
            </w:pPr>
            <w:ins w:id="436" w:author="NGUYỄN VĂN HIẾU" w:date="2023-11-20T23:52:00Z">
              <w:r>
                <w:t>2. Hiện thông báo Answer</w:t>
              </w:r>
              <w:r w:rsidR="61AC0777">
                <w:t xml:space="preserve"> và Question</w:t>
              </w:r>
              <w:r>
                <w:t xml:space="preserve"> trống</w:t>
              </w:r>
            </w:ins>
          </w:p>
          <w:p w14:paraId="32D61C50" w14:textId="5AD68D75" w:rsidR="58983757" w:rsidRDefault="58983757" w:rsidP="781DA06D">
            <w:pPr>
              <w:jc w:val="left"/>
              <w:pPrChange w:id="437" w:author="NGUYỄN VĂN HIẾU" w:date="2023-11-20T23:52:00Z">
                <w:pPr>
                  <w:pStyle w:val="ListParagraph"/>
                  <w:numPr>
                    <w:numId w:val="0"/>
                  </w:numPr>
                  <w:ind w:left="0" w:firstLine="0"/>
                  <w:jc w:val="left"/>
                </w:pPr>
              </w:pPrChange>
            </w:pPr>
            <w:del w:id="438" w:author="NGUYỄN VĂN HIẾU" w:date="2023-11-20T23:52:00Z">
              <w:r>
                <w:delText>thành công</w:delText>
              </w:r>
            </w:del>
          </w:p>
        </w:tc>
        <w:tc>
          <w:tcPr>
            <w:tcW w:w="1973" w:type="dxa"/>
            <w:gridSpan w:val="2"/>
            <w:tcPrChange w:id="439" w:author="NGUYỄN VĂN HIẾU" w:date="2023-11-20T23:52:00Z">
              <w:tcPr>
                <w:tcW w:w="1980" w:type="dxa"/>
              </w:tcPr>
            </w:tcPrChange>
          </w:tcPr>
          <w:p w14:paraId="1D44D9FD" w14:textId="77777777" w:rsidR="7F606371" w:rsidRDefault="58983757" w:rsidP="781DA06D">
            <w:pPr>
              <w:pStyle w:val="ListParagraph"/>
              <w:numPr>
                <w:ilvl w:val="0"/>
                <w:numId w:val="0"/>
              </w:numPr>
              <w:jc w:val="left"/>
              <w:rPr>
                <w:ins w:id="440" w:author="NGUYỄN VĂN HIẾU" w:date="2023-11-20T23:52:00Z"/>
              </w:rPr>
            </w:pPr>
            <w:r>
              <w:t xml:space="preserve">1. Tạo </w:t>
            </w:r>
            <w:ins w:id="441" w:author="NGUYỄN VĂN HIẾU" w:date="2023-11-20T23:52:00Z">
              <w:r w:rsidR="7F606371">
                <w:t>Card</w:t>
              </w:r>
            </w:ins>
            <w:del w:id="442" w:author="NGUYỄN VĂN HIẾU" w:date="2023-11-20T23:52:00Z">
              <w:r>
                <w:delText>mục tiêu</w:delText>
              </w:r>
            </w:del>
            <w:r>
              <w:t xml:space="preserve"> mới </w:t>
            </w:r>
            <w:ins w:id="443" w:author="NGUYỄN VĂN HIẾU" w:date="2023-11-20T23:52:00Z">
              <w:r w:rsidR="7F606371">
                <w:t>thất bại</w:t>
              </w:r>
            </w:ins>
          </w:p>
          <w:p w14:paraId="756B8138" w14:textId="77777777" w:rsidR="7F606371" w:rsidRDefault="7F606371" w:rsidP="781DA06D">
            <w:pPr>
              <w:pStyle w:val="ListParagraph"/>
              <w:numPr>
                <w:ilvl w:val="0"/>
                <w:numId w:val="0"/>
              </w:numPr>
              <w:jc w:val="left"/>
              <w:rPr>
                <w:ins w:id="444" w:author="NGUYỄN VĂN HIẾU" w:date="2023-11-20T23:52:00Z"/>
              </w:rPr>
            </w:pPr>
            <w:ins w:id="445" w:author="NGUYỄN VĂN HIẾU" w:date="2023-11-20T23:52:00Z">
              <w:r>
                <w:t>2. Hiện thông báo Answer và Question trống</w:t>
              </w:r>
            </w:ins>
          </w:p>
          <w:p w14:paraId="5145E590" w14:textId="38493808" w:rsidR="58983757" w:rsidRDefault="58983757" w:rsidP="781DA06D">
            <w:pPr>
              <w:pStyle w:val="ListParagraph"/>
              <w:jc w:val="left"/>
              <w:pPrChange w:id="446" w:author="NGUYỄN VĂN HIẾU" w:date="2023-11-20T23:52:00Z">
                <w:pPr>
                  <w:pStyle w:val="ListParagraph"/>
                  <w:numPr>
                    <w:numId w:val="0"/>
                  </w:numPr>
                  <w:ind w:left="0" w:firstLine="0"/>
                  <w:jc w:val="left"/>
                </w:pPr>
              </w:pPrChange>
            </w:pPr>
            <w:del w:id="447" w:author="NGUYỄN VĂN HIẾU" w:date="2023-11-20T23:52:00Z">
              <w:r>
                <w:delText>thành công</w:delText>
              </w:r>
            </w:del>
          </w:p>
        </w:tc>
        <w:tc>
          <w:tcPr>
            <w:tcW w:w="1490" w:type="dxa"/>
            <w:tcPrChange w:id="448" w:author="NGUYỄN VĂN HIẾU" w:date="2023-11-20T23:52:00Z">
              <w:tcPr>
                <w:tcW w:w="1530" w:type="dxa"/>
              </w:tcPr>
            </w:tcPrChange>
          </w:tcPr>
          <w:p w14:paraId="6FB7B947" w14:textId="59E733B8" w:rsidR="58983757" w:rsidRDefault="781DA06D" w:rsidP="781DA06D">
            <w:pPr>
              <w:jc w:val="center"/>
              <w:pPrChange w:id="449" w:author="NGUYỄN VĂN HIẾU" w:date="2023-11-20T23:52:00Z">
                <w:pPr>
                  <w:pStyle w:val="ListParagraph"/>
                  <w:numPr>
                    <w:numId w:val="0"/>
                  </w:numPr>
                  <w:ind w:left="0" w:firstLine="0"/>
                  <w:jc w:val="center"/>
                </w:pPr>
              </w:pPrChange>
            </w:pPr>
            <w:ins w:id="450" w:author="NGUYỄN VĂN HIẾU" w:date="2023-11-20T23:52:00Z">
              <w:r>
                <w:t>Fail</w:t>
              </w:r>
            </w:ins>
            <w:del w:id="451" w:author="NGUYỄN VĂN HIẾU" w:date="2023-11-20T23:52:00Z">
              <w:r w:rsidR="58983757">
                <w:delText>Pass</w:delText>
              </w:r>
            </w:del>
          </w:p>
        </w:tc>
      </w:tr>
      <w:tr w:rsidR="58983757" w14:paraId="6B569877" w14:textId="77777777" w:rsidTr="781DA06D">
        <w:trPr>
          <w:trHeight w:val="300"/>
          <w:trPrChange w:id="452" w:author="NGUYỄN VĂN HIẾU" w:date="2023-11-20T23:52:00Z">
            <w:trPr>
              <w:trHeight w:val="300"/>
            </w:trPr>
          </w:trPrChange>
        </w:trPr>
        <w:tc>
          <w:tcPr>
            <w:tcW w:w="486" w:type="dxa"/>
            <w:tcPrChange w:id="453" w:author="NGUYỄN VĂN HIẾU" w:date="2023-11-20T23:52:00Z">
              <w:tcPr>
                <w:tcW w:w="491" w:type="dxa"/>
              </w:tcPr>
            </w:tcPrChange>
          </w:tcPr>
          <w:p w14:paraId="69445F24" w14:textId="36A07E6C" w:rsidR="58983757" w:rsidRDefault="58983757" w:rsidP="58983757">
            <w:pPr>
              <w:pStyle w:val="ListParagraph"/>
              <w:numPr>
                <w:ilvl w:val="0"/>
                <w:numId w:val="0"/>
              </w:numPr>
              <w:jc w:val="left"/>
            </w:pPr>
            <w:r>
              <w:lastRenderedPageBreak/>
              <w:t>10</w:t>
            </w:r>
          </w:p>
        </w:tc>
        <w:tc>
          <w:tcPr>
            <w:tcW w:w="1785" w:type="dxa"/>
            <w:tcPrChange w:id="454" w:author="NGUYỄN VĂN HIẾU" w:date="2023-11-20T23:52:00Z">
              <w:tcPr>
                <w:tcW w:w="1579" w:type="dxa"/>
              </w:tcPr>
            </w:tcPrChange>
          </w:tcPr>
          <w:p w14:paraId="4BDFC80A" w14:textId="4CF83327" w:rsidR="58983757" w:rsidRDefault="58983757" w:rsidP="781DA06D">
            <w:pPr>
              <w:jc w:val="left"/>
              <w:pPrChange w:id="455" w:author="NGUYỄN VĂN HIẾU" w:date="2023-11-20T23:52:00Z">
                <w:pPr>
                  <w:pStyle w:val="ListParagraph"/>
                  <w:numPr>
                    <w:numId w:val="0"/>
                  </w:numPr>
                  <w:ind w:left="0" w:firstLine="0"/>
                  <w:jc w:val="left"/>
                </w:pPr>
              </w:pPrChange>
            </w:pPr>
            <w:r>
              <w:t xml:space="preserve">Tạo </w:t>
            </w:r>
            <w:ins w:id="456" w:author="NGUYỄN VĂN HIẾU" w:date="2023-11-20T23:52:00Z">
              <w:r w:rsidR="781DA06D">
                <w:t>Card</w:t>
              </w:r>
            </w:ins>
            <w:del w:id="457" w:author="NGUYỄN VĂN HIẾU" w:date="2023-11-20T23:52:00Z">
              <w:r>
                <w:delText>mục tiêu</w:delText>
              </w:r>
            </w:del>
            <w:r>
              <w:t xml:space="preserve"> mới với </w:t>
            </w:r>
            <w:ins w:id="458" w:author="NGUYỄN VĂN HIẾU" w:date="2023-11-20T23:52:00Z">
              <w:r w:rsidR="76DD82DD">
                <w:t>Question,</w:t>
              </w:r>
              <w:r w:rsidR="781DA06D">
                <w:t xml:space="preserve"> Answer là ký tự</w:t>
              </w:r>
              <w:r w:rsidR="2A1576B8">
                <w:t xml:space="preserve"> đặc biệt</w:t>
              </w:r>
            </w:ins>
            <w:del w:id="459" w:author="NGUYỄN VĂN HIẾU" w:date="2023-11-20T23:52:00Z">
              <w:r>
                <w:delText>Target Amount bằng 0</w:delText>
              </w:r>
            </w:del>
          </w:p>
        </w:tc>
        <w:tc>
          <w:tcPr>
            <w:tcW w:w="1055" w:type="dxa"/>
            <w:gridSpan w:val="2"/>
            <w:tcPrChange w:id="460" w:author="NGUYỄN VĂN HIẾU" w:date="2023-11-20T23:52:00Z">
              <w:tcPr>
                <w:tcW w:w="1080" w:type="dxa"/>
              </w:tcPr>
            </w:tcPrChange>
          </w:tcPr>
          <w:p w14:paraId="1A645C96" w14:textId="77777777" w:rsidR="58983757" w:rsidRDefault="58983757" w:rsidP="58983757">
            <w:pPr>
              <w:pStyle w:val="ListParagraph"/>
              <w:numPr>
                <w:ilvl w:val="0"/>
                <w:numId w:val="0"/>
              </w:numPr>
              <w:jc w:val="left"/>
            </w:pPr>
          </w:p>
        </w:tc>
        <w:tc>
          <w:tcPr>
            <w:tcW w:w="2533" w:type="dxa"/>
            <w:gridSpan w:val="3"/>
            <w:tcPrChange w:id="461" w:author="NGUYỄN VĂN HIẾU" w:date="2023-11-20T23:52:00Z">
              <w:tcPr>
                <w:tcW w:w="2610" w:type="dxa"/>
              </w:tcPr>
            </w:tcPrChange>
          </w:tcPr>
          <w:p w14:paraId="5B34FFDD" w14:textId="68CF2F0A" w:rsidR="58983757" w:rsidRDefault="58983757" w:rsidP="781DA06D">
            <w:pPr>
              <w:jc w:val="left"/>
              <w:pPrChange w:id="462" w:author="NGUYỄN VĂN HIẾU" w:date="2023-11-20T23:52:00Z">
                <w:pPr>
                  <w:pStyle w:val="ListParagraph"/>
                  <w:numPr>
                    <w:numId w:val="0"/>
                  </w:numPr>
                  <w:ind w:left="0" w:firstLine="0"/>
                  <w:jc w:val="left"/>
                </w:pPr>
              </w:pPrChange>
            </w:pPr>
            <w:r>
              <w:t>1. Nhấn “</w:t>
            </w:r>
            <w:ins w:id="463" w:author="NGUYỄN VĂN HIẾU" w:date="2023-11-20T23:52:00Z">
              <w:r w:rsidR="781DA06D">
                <w:t>Add Card</w:t>
              </w:r>
            </w:ins>
            <w:del w:id="464" w:author="NGUYỄN VĂN HIẾU" w:date="2023-11-20T23:52:00Z">
              <w:r>
                <w:delText>Get Started</w:delText>
              </w:r>
            </w:del>
            <w:r>
              <w:t>”</w:t>
            </w:r>
          </w:p>
          <w:p w14:paraId="6F4C8499" w14:textId="77777777" w:rsidR="781DA06D" w:rsidRDefault="781DA06D" w:rsidP="781DA06D">
            <w:pPr>
              <w:jc w:val="left"/>
              <w:rPr>
                <w:ins w:id="465" w:author="NGUYỄN VĂN HIẾU" w:date="2023-11-20T23:52:00Z"/>
                <w:szCs w:val="26"/>
              </w:rPr>
            </w:pPr>
            <w:ins w:id="466" w:author="NGUYỄN VĂN HIẾU" w:date="2023-11-20T23:52:00Z">
              <w:r>
                <w:t>2. Tìm kiếm Bộ bài học: “English”</w:t>
              </w:r>
            </w:ins>
          </w:p>
          <w:p w14:paraId="6587C5FC" w14:textId="77777777" w:rsidR="781DA06D" w:rsidRDefault="781DA06D" w:rsidP="781DA06D">
            <w:pPr>
              <w:jc w:val="left"/>
              <w:rPr>
                <w:ins w:id="467" w:author="NGUYỄN VĂN HIẾU" w:date="2023-11-20T23:52:00Z"/>
                <w:szCs w:val="26"/>
              </w:rPr>
            </w:pPr>
            <w:ins w:id="468" w:author="NGUYỄN VĂN HIẾU" w:date="2023-11-20T23:52:00Z">
              <w:r w:rsidRPr="781DA06D">
                <w:rPr>
                  <w:szCs w:val="26"/>
                </w:rPr>
                <w:t>3. Chọn Bộ bài học: English</w:t>
              </w:r>
            </w:ins>
          </w:p>
          <w:p w14:paraId="7120AC6F" w14:textId="77777777" w:rsidR="58983757" w:rsidRDefault="58983757" w:rsidP="58983757">
            <w:pPr>
              <w:pStyle w:val="ListParagraph"/>
              <w:numPr>
                <w:ilvl w:val="0"/>
                <w:numId w:val="0"/>
              </w:numPr>
              <w:jc w:val="left"/>
              <w:rPr>
                <w:del w:id="469" w:author="NGUYỄN VĂN HIẾU" w:date="2023-11-20T23:52:00Z"/>
              </w:rPr>
            </w:pPr>
            <w:del w:id="470" w:author="NGUYỄN VĂN HIẾU" w:date="2023-11-20T23:52:00Z">
              <w:r>
                <w:delText>2. Nhấn “+ New Goal”</w:delText>
              </w:r>
            </w:del>
          </w:p>
          <w:p w14:paraId="0033BACC" w14:textId="73D3847A" w:rsidR="58983757" w:rsidRDefault="58983757" w:rsidP="58983757">
            <w:pPr>
              <w:pStyle w:val="ListParagraph"/>
              <w:numPr>
                <w:ilvl w:val="0"/>
                <w:numId w:val="0"/>
              </w:numPr>
              <w:jc w:val="left"/>
              <w:rPr>
                <w:del w:id="471" w:author="NGUYỄN VĂN HIẾU" w:date="2023-11-20T23:52:00Z"/>
              </w:rPr>
            </w:pPr>
            <w:del w:id="472" w:author="NGUYỄN VĂN HIẾU" w:date="2023-11-20T23:52:00Z">
              <w:r>
                <w:delText>3. Nhập vào Goal Title: “Purchase Samsung French Door Refrigerator”</w:delText>
              </w:r>
            </w:del>
          </w:p>
          <w:p w14:paraId="73CD7EDA" w14:textId="24C33DAC" w:rsidR="58983757" w:rsidRDefault="58983757" w:rsidP="781DA06D">
            <w:pPr>
              <w:jc w:val="left"/>
              <w:pPrChange w:id="473" w:author="NGUYỄN VĂN HIẾU" w:date="2023-11-20T23:52:00Z">
                <w:pPr>
                  <w:pStyle w:val="ListParagraph"/>
                  <w:numPr>
                    <w:numId w:val="0"/>
                  </w:numPr>
                  <w:ind w:left="0" w:firstLine="0"/>
                  <w:jc w:val="left"/>
                </w:pPr>
              </w:pPrChange>
            </w:pPr>
            <w:r>
              <w:t xml:space="preserve">4. </w:t>
            </w:r>
            <w:ins w:id="474" w:author="NGUYỄN VĂN HIẾU" w:date="2023-11-20T23:52:00Z">
              <w:r w:rsidR="781DA06D" w:rsidRPr="781DA06D">
                <w:rPr>
                  <w:szCs w:val="26"/>
                </w:rPr>
                <w:t>Chọn “Ok”</w:t>
              </w:r>
            </w:ins>
            <w:del w:id="475" w:author="NGUYỄN VĂN HIẾU" w:date="2023-11-20T23:52:00Z">
              <w:r>
                <w:delText>Nhập Target Amount: 0</w:delText>
              </w:r>
            </w:del>
          </w:p>
          <w:p w14:paraId="7121C340" w14:textId="77777777" w:rsidR="781DA06D" w:rsidRDefault="781DA06D" w:rsidP="781DA06D">
            <w:pPr>
              <w:jc w:val="left"/>
              <w:rPr>
                <w:ins w:id="476" w:author="NGUYỄN VĂN HIẾU" w:date="2023-11-20T23:52:00Z"/>
                <w:szCs w:val="26"/>
              </w:rPr>
            </w:pPr>
            <w:ins w:id="477" w:author="NGUYỄN VĂN HIẾU" w:date="2023-11-20T23:52:00Z">
              <w:r w:rsidRPr="781DA06D">
                <w:rPr>
                  <w:szCs w:val="26"/>
                </w:rPr>
                <w:t>5. Điền vào ô “Question”: “</w:t>
              </w:r>
              <w:r w:rsidR="00320FDF" w:rsidRPr="781DA06D">
                <w:rPr>
                  <w:szCs w:val="26"/>
                </w:rPr>
                <w:t>!@#@$</w:t>
              </w:r>
              <w:r w:rsidRPr="781DA06D">
                <w:rPr>
                  <w:szCs w:val="26"/>
                </w:rPr>
                <w:t>”</w:t>
              </w:r>
            </w:ins>
          </w:p>
          <w:p w14:paraId="617F1A93" w14:textId="77777777" w:rsidR="58983757" w:rsidRDefault="58983757" w:rsidP="58983757">
            <w:pPr>
              <w:pStyle w:val="ListParagraph"/>
              <w:numPr>
                <w:ilvl w:val="0"/>
                <w:numId w:val="0"/>
              </w:numPr>
              <w:jc w:val="left"/>
              <w:rPr>
                <w:del w:id="478" w:author="NGUYỄN VĂN HIẾU" w:date="2023-11-20T23:52:00Z"/>
              </w:rPr>
            </w:pPr>
            <w:del w:id="479" w:author="NGUYỄN VĂN HIẾU" w:date="2023-11-20T23:52:00Z">
              <w:r>
                <w:delText>5. Click Deadline , chọn ngày 30/11/2023</w:delText>
              </w:r>
            </w:del>
          </w:p>
          <w:p w14:paraId="11586A17" w14:textId="0AA364FA" w:rsidR="58983757" w:rsidRDefault="58983757" w:rsidP="781DA06D">
            <w:pPr>
              <w:jc w:val="left"/>
              <w:pPrChange w:id="480" w:author="NGUYỄN VĂN HIẾU" w:date="2023-11-20T23:52:00Z">
                <w:pPr>
                  <w:pStyle w:val="ListParagraph"/>
                  <w:numPr>
                    <w:numId w:val="0"/>
                  </w:numPr>
                  <w:ind w:left="0" w:firstLine="0"/>
                  <w:jc w:val="left"/>
                </w:pPr>
              </w:pPrChange>
            </w:pPr>
            <w:r>
              <w:t xml:space="preserve">6. </w:t>
            </w:r>
            <w:ins w:id="481" w:author="NGUYỄN VĂN HIẾU" w:date="2023-11-20T23:52:00Z">
              <w:r w:rsidR="781DA06D">
                <w:t>Điền</w:t>
              </w:r>
            </w:ins>
            <w:del w:id="482" w:author="NGUYỄN VĂN HIẾU" w:date="2023-11-20T23:52:00Z">
              <w:r>
                <w:delText>Nhập</w:delText>
              </w:r>
            </w:del>
            <w:r>
              <w:t xml:space="preserve"> vào </w:t>
            </w:r>
            <w:ins w:id="483" w:author="NGUYỄN VĂN HIẾU" w:date="2023-11-20T23:52:00Z">
              <w:r w:rsidR="781DA06D">
                <w:t>ô “Answer”: “</w:t>
              </w:r>
              <w:r w:rsidR="2C0901F7">
                <w:t>*$&amp;@*(</w:t>
              </w:r>
              <w:r w:rsidR="781DA06D">
                <w:t>”</w:t>
              </w:r>
            </w:ins>
            <w:del w:id="484" w:author="NGUYỄN VĂN HIẾU" w:date="2023-11-20T23:52:00Z">
              <w:r>
                <w:delText>Notes: “Plan smart.”</w:delText>
              </w:r>
            </w:del>
          </w:p>
          <w:p w14:paraId="5B0F70CE" w14:textId="396581AB" w:rsidR="58983757" w:rsidRDefault="58983757" w:rsidP="781DA06D">
            <w:pPr>
              <w:jc w:val="left"/>
              <w:pPrChange w:id="485" w:author="NGUYỄN VĂN HIẾU" w:date="2023-11-20T23:52:00Z">
                <w:pPr>
                  <w:pStyle w:val="ListParagraph"/>
                  <w:numPr>
                    <w:numId w:val="0"/>
                  </w:numPr>
                  <w:ind w:left="0" w:firstLine="0"/>
                  <w:jc w:val="left"/>
                </w:pPr>
              </w:pPrChange>
            </w:pPr>
            <w:r>
              <w:t xml:space="preserve">7. Nhấn </w:t>
            </w:r>
            <w:ins w:id="486" w:author="NGUYỄN VĂN HIẾU" w:date="2023-11-20T23:52:00Z">
              <w:r w:rsidR="781DA06D">
                <w:t>vào biểu tượng Save</w:t>
              </w:r>
            </w:ins>
            <w:del w:id="487" w:author="NGUYỄN VĂN HIẾU" w:date="2023-11-20T23:52:00Z">
              <w:r>
                <w:delText>“Set New Saving Goal”</w:delText>
              </w:r>
            </w:del>
          </w:p>
        </w:tc>
        <w:tc>
          <w:tcPr>
            <w:tcW w:w="1838" w:type="dxa"/>
            <w:gridSpan w:val="2"/>
            <w:tcPrChange w:id="488" w:author="NGUYỄN VĂN HIẾU" w:date="2023-11-20T23:52:00Z">
              <w:tcPr>
                <w:tcW w:w="1890" w:type="dxa"/>
              </w:tcPr>
            </w:tcPrChange>
          </w:tcPr>
          <w:p w14:paraId="426FB5F3" w14:textId="6DD76FA0" w:rsidR="58983757" w:rsidRDefault="58983757" w:rsidP="58983757">
            <w:pPr>
              <w:pStyle w:val="ListParagraph"/>
              <w:numPr>
                <w:ilvl w:val="0"/>
                <w:numId w:val="0"/>
              </w:numPr>
              <w:jc w:val="left"/>
              <w:rPr>
                <w:del w:id="489" w:author="NGUYỄN VĂN HIẾU" w:date="2023-11-20T23:52:00Z"/>
              </w:rPr>
            </w:pPr>
            <w:r>
              <w:t xml:space="preserve">1. Tạo </w:t>
            </w:r>
            <w:ins w:id="490" w:author="NGUYỄN VĂN HIẾU" w:date="2023-11-20T23:52:00Z">
              <w:r w:rsidR="781DA06D">
                <w:t>Card</w:t>
              </w:r>
            </w:ins>
            <w:del w:id="491" w:author="NGUYỄN VĂN HIẾU" w:date="2023-11-20T23:52:00Z">
              <w:r>
                <w:delText>mục tiêu</w:delText>
              </w:r>
            </w:del>
            <w:r>
              <w:t xml:space="preserve"> mới </w:t>
            </w:r>
            <w:ins w:id="492" w:author="NGUYỄN VĂN HIẾU" w:date="2023-11-20T23:52:00Z">
              <w:r w:rsidR="781DA06D">
                <w:t>thành công</w:t>
              </w:r>
            </w:ins>
            <w:del w:id="493" w:author="NGUYỄN VĂN HIẾU" w:date="2023-11-20T23:52:00Z">
              <w:r>
                <w:delText>thất bại</w:delText>
              </w:r>
            </w:del>
          </w:p>
          <w:p w14:paraId="6C6340FD" w14:textId="45831380" w:rsidR="58983757" w:rsidRDefault="58983757" w:rsidP="58983757">
            <w:pPr>
              <w:pStyle w:val="ListParagraph"/>
              <w:numPr>
                <w:ilvl w:val="0"/>
                <w:numId w:val="0"/>
              </w:numPr>
              <w:jc w:val="left"/>
            </w:pPr>
            <w:del w:id="494" w:author="NGUYỄN VĂN HIẾU" w:date="2023-11-20T23:52:00Z">
              <w:r>
                <w:delText>2. Hiện thông báo Target Amount không hợp lệ</w:delText>
              </w:r>
            </w:del>
          </w:p>
        </w:tc>
        <w:tc>
          <w:tcPr>
            <w:tcW w:w="1973" w:type="dxa"/>
            <w:gridSpan w:val="2"/>
            <w:tcPrChange w:id="495" w:author="NGUYỄN VĂN HIẾU" w:date="2023-11-20T23:52:00Z">
              <w:tcPr>
                <w:tcW w:w="1980" w:type="dxa"/>
              </w:tcPr>
            </w:tcPrChange>
          </w:tcPr>
          <w:p w14:paraId="0CBF27B0" w14:textId="0BC6DA6E" w:rsidR="58983757" w:rsidRDefault="58983757" w:rsidP="58983757">
            <w:pPr>
              <w:pStyle w:val="ListParagraph"/>
              <w:numPr>
                <w:ilvl w:val="0"/>
                <w:numId w:val="0"/>
              </w:numPr>
              <w:jc w:val="left"/>
              <w:rPr>
                <w:del w:id="496" w:author="NGUYỄN VĂN HIẾU" w:date="2023-11-20T23:52:00Z"/>
              </w:rPr>
            </w:pPr>
            <w:r>
              <w:t xml:space="preserve">1. Tạo </w:t>
            </w:r>
            <w:ins w:id="497" w:author="NGUYỄN VĂN HIẾU" w:date="2023-11-20T23:52:00Z">
              <w:r w:rsidR="781DA06D">
                <w:t>Card</w:t>
              </w:r>
            </w:ins>
            <w:del w:id="498" w:author="NGUYỄN VĂN HIẾU" w:date="2023-11-20T23:52:00Z">
              <w:r>
                <w:delText>mục tiêu</w:delText>
              </w:r>
            </w:del>
            <w:r>
              <w:t xml:space="preserve"> mới </w:t>
            </w:r>
            <w:ins w:id="499" w:author="NGUYỄN VĂN HIẾU" w:date="2023-11-20T23:52:00Z">
              <w:r w:rsidR="781DA06D">
                <w:t>thành công</w:t>
              </w:r>
            </w:ins>
            <w:del w:id="500" w:author="NGUYỄN VĂN HIẾU" w:date="2023-11-20T23:52:00Z">
              <w:r>
                <w:delText xml:space="preserve">thất bại </w:delText>
              </w:r>
            </w:del>
          </w:p>
          <w:p w14:paraId="4FB6BB90" w14:textId="3CDBD19E" w:rsidR="58983757" w:rsidRDefault="58983757" w:rsidP="58983757">
            <w:pPr>
              <w:pStyle w:val="ListParagraph"/>
              <w:numPr>
                <w:ilvl w:val="0"/>
                <w:numId w:val="0"/>
              </w:numPr>
              <w:jc w:val="left"/>
            </w:pPr>
            <w:del w:id="501" w:author="NGUYỄN VĂN HIẾU" w:date="2023-11-20T23:52:00Z">
              <w:r>
                <w:delText>2. Hiện thông báo Target Amount bị bỏ trống hoặc không hợp lệ</w:delText>
              </w:r>
            </w:del>
          </w:p>
        </w:tc>
        <w:tc>
          <w:tcPr>
            <w:tcW w:w="1490" w:type="dxa"/>
            <w:tcPrChange w:id="502" w:author="NGUYỄN VĂN HIẾU" w:date="2023-11-20T23:52:00Z">
              <w:tcPr>
                <w:tcW w:w="1530" w:type="dxa"/>
              </w:tcPr>
            </w:tcPrChange>
          </w:tcPr>
          <w:p w14:paraId="61F3D7FF" w14:textId="308AFB06" w:rsidR="58983757" w:rsidRDefault="58983757" w:rsidP="781DA06D">
            <w:pPr>
              <w:jc w:val="center"/>
              <w:pPrChange w:id="503" w:author="NGUYỄN VĂN HIẾU" w:date="2023-11-20T23:52:00Z">
                <w:pPr>
                  <w:pStyle w:val="ListParagraph"/>
                  <w:numPr>
                    <w:numId w:val="0"/>
                  </w:numPr>
                  <w:ind w:left="0" w:firstLine="0"/>
                  <w:jc w:val="center"/>
                </w:pPr>
              </w:pPrChange>
            </w:pPr>
            <w:r>
              <w:t>Pass</w:t>
            </w:r>
          </w:p>
        </w:tc>
      </w:tr>
    </w:tbl>
    <w:p w14:paraId="707FB708" w14:textId="761C24AE" w:rsidR="58983757" w:rsidRDefault="58983757" w:rsidP="58983757">
      <w:pPr>
        <w:rPr>
          <w:szCs w:val="26"/>
        </w:rPr>
      </w:pPr>
    </w:p>
    <w:sectPr w:rsidR="58983757" w:rsidSect="00AC0C50">
      <w:headerReference w:type="default" r:id="rId19"/>
      <w:footerReference w:type="default" r:id="rId20"/>
      <w:pgSz w:w="12240" w:h="15840"/>
      <w:pgMar w:top="1418" w:right="1276" w:bottom="1418" w:left="1276" w:header="720" w:footer="92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7BC5E" w14:textId="77777777" w:rsidR="00A83F52" w:rsidRDefault="00A83F52" w:rsidP="00F43535">
      <w:pPr>
        <w:spacing w:after="0" w:line="240" w:lineRule="auto"/>
      </w:pPr>
      <w:r>
        <w:separator/>
      </w:r>
    </w:p>
    <w:p w14:paraId="19D2382B" w14:textId="77777777" w:rsidR="00A83F52" w:rsidRDefault="00A83F52"/>
    <w:p w14:paraId="30C1912E" w14:textId="77777777" w:rsidR="00A83F52" w:rsidRDefault="00A83F52" w:rsidP="00213F8C"/>
    <w:p w14:paraId="0CEB5719" w14:textId="77777777" w:rsidR="00A83F52" w:rsidRDefault="00A83F52" w:rsidP="00436A7F"/>
    <w:p w14:paraId="3B791533" w14:textId="77777777" w:rsidR="00A83F52" w:rsidRDefault="00A83F52" w:rsidP="00436A7F"/>
  </w:endnote>
  <w:endnote w:type="continuationSeparator" w:id="0">
    <w:p w14:paraId="3FA1F600" w14:textId="77777777" w:rsidR="00A83F52" w:rsidRDefault="00A83F52" w:rsidP="00F43535">
      <w:pPr>
        <w:spacing w:after="0" w:line="240" w:lineRule="auto"/>
      </w:pPr>
      <w:r>
        <w:continuationSeparator/>
      </w:r>
    </w:p>
    <w:p w14:paraId="43672C13" w14:textId="77777777" w:rsidR="00A83F52" w:rsidRDefault="00A83F52"/>
    <w:p w14:paraId="6812B914" w14:textId="77777777" w:rsidR="00A83F52" w:rsidRDefault="00A83F52" w:rsidP="00213F8C"/>
    <w:p w14:paraId="31532ED9" w14:textId="77777777" w:rsidR="00A83F52" w:rsidRDefault="00A83F52" w:rsidP="00436A7F"/>
    <w:p w14:paraId="5F391AF7" w14:textId="77777777" w:rsidR="00A83F52" w:rsidRDefault="00A83F52" w:rsidP="00436A7F"/>
  </w:endnote>
  <w:endnote w:type="continuationNotice" w:id="1">
    <w:p w14:paraId="355782BD" w14:textId="77777777" w:rsidR="00A83F52" w:rsidRDefault="00A83F52">
      <w:pPr>
        <w:spacing w:after="0" w:line="240" w:lineRule="auto"/>
      </w:pPr>
    </w:p>
    <w:p w14:paraId="793F53FD" w14:textId="77777777" w:rsidR="00A83F52" w:rsidRDefault="00A83F52"/>
    <w:p w14:paraId="0D860E1E" w14:textId="77777777" w:rsidR="00A83F52" w:rsidRDefault="00A83F52" w:rsidP="00213F8C"/>
    <w:p w14:paraId="6AD85C74" w14:textId="77777777" w:rsidR="00A83F52" w:rsidRDefault="00A83F52" w:rsidP="00436A7F"/>
    <w:p w14:paraId="095FB9E4" w14:textId="77777777" w:rsidR="00A83F52" w:rsidRDefault="00A83F52" w:rsidP="00436A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DF232" w14:textId="164638FF" w:rsidR="00F43535" w:rsidRPr="00F43535" w:rsidRDefault="002F3D7F">
    <w:pPr>
      <w:pStyle w:val="Footer"/>
      <w:jc w:val="center"/>
      <w:rPr>
        <w:b/>
        <w:bCs/>
      </w:rPr>
    </w:pPr>
    <w:r w:rsidRPr="002F3D7F">
      <w:rPr>
        <w:noProof/>
      </w:rPr>
      <w:drawing>
        <wp:anchor distT="0" distB="0" distL="114300" distR="114300" simplePos="0" relativeHeight="251658242" behindDoc="1" locked="0" layoutInCell="1" allowOverlap="1" wp14:anchorId="1F055765" wp14:editId="1F0B95CD">
          <wp:simplePos x="0" y="0"/>
          <wp:positionH relativeFrom="page">
            <wp:align>right</wp:align>
          </wp:positionH>
          <wp:positionV relativeFrom="bottomMargin">
            <wp:align>top</wp:align>
          </wp:positionV>
          <wp:extent cx="7770465" cy="997585"/>
          <wp:effectExtent l="0" t="0" r="2540" b="0"/>
          <wp:wrapNone/>
          <wp:docPr id="71820767" name="Picture 71820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20767"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70465" cy="997585"/>
                  </a:xfrm>
                  <a:prstGeom prst="rect">
                    <a:avLst/>
                  </a:prstGeom>
                </pic:spPr>
              </pic:pic>
            </a:graphicData>
          </a:graphic>
          <wp14:sizeRelH relativeFrom="page">
            <wp14:pctWidth>0</wp14:pctWidth>
          </wp14:sizeRelH>
          <wp14:sizeRelV relativeFrom="page">
            <wp14:pctHeight>0</wp14:pctHeight>
          </wp14:sizeRelV>
        </wp:anchor>
      </w:drawing>
    </w:r>
    <w:sdt>
      <w:sdtPr>
        <w:id w:val="-468130056"/>
        <w:docPartObj>
          <w:docPartGallery w:val="Page Numbers (Bottom of Page)"/>
          <w:docPartUnique/>
        </w:docPartObj>
      </w:sdtPr>
      <w:sdtEndPr>
        <w:rPr>
          <w:b/>
          <w:bCs/>
          <w:noProof/>
        </w:rPr>
      </w:sdtEndPr>
      <w:sdtContent>
        <w:r w:rsidR="00F43535" w:rsidRPr="00F43535">
          <w:rPr>
            <w:b/>
            <w:bCs/>
          </w:rPr>
          <w:fldChar w:fldCharType="begin"/>
        </w:r>
        <w:r w:rsidR="00F43535" w:rsidRPr="00F43535">
          <w:rPr>
            <w:b/>
            <w:bCs/>
          </w:rPr>
          <w:instrText xml:space="preserve"> PAGE   \* MERGEFORMAT </w:instrText>
        </w:r>
        <w:r w:rsidR="00F43535" w:rsidRPr="00F43535">
          <w:rPr>
            <w:b/>
            <w:bCs/>
          </w:rPr>
          <w:fldChar w:fldCharType="separate"/>
        </w:r>
        <w:r w:rsidR="00F43535" w:rsidRPr="00F43535">
          <w:rPr>
            <w:b/>
            <w:bCs/>
            <w:noProof/>
          </w:rPr>
          <w:t>2</w:t>
        </w:r>
        <w:r w:rsidR="00F43535" w:rsidRPr="00F43535">
          <w:rPr>
            <w:b/>
            <w:bCs/>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8CFC3" w14:textId="77777777" w:rsidR="00A83F52" w:rsidRDefault="00A83F52" w:rsidP="00F43535">
      <w:pPr>
        <w:spacing w:after="0" w:line="240" w:lineRule="auto"/>
      </w:pPr>
      <w:r>
        <w:separator/>
      </w:r>
    </w:p>
    <w:p w14:paraId="05577569" w14:textId="77777777" w:rsidR="00A83F52" w:rsidRDefault="00A83F52"/>
    <w:p w14:paraId="07400382" w14:textId="77777777" w:rsidR="00A83F52" w:rsidRDefault="00A83F52" w:rsidP="00213F8C"/>
    <w:p w14:paraId="3DD334D8" w14:textId="77777777" w:rsidR="00A83F52" w:rsidRDefault="00A83F52" w:rsidP="00436A7F"/>
    <w:p w14:paraId="6A9F1929" w14:textId="77777777" w:rsidR="00A83F52" w:rsidRDefault="00A83F52" w:rsidP="00436A7F"/>
  </w:footnote>
  <w:footnote w:type="continuationSeparator" w:id="0">
    <w:p w14:paraId="170BBA7F" w14:textId="77777777" w:rsidR="00A83F52" w:rsidRDefault="00A83F52" w:rsidP="00F43535">
      <w:pPr>
        <w:spacing w:after="0" w:line="240" w:lineRule="auto"/>
      </w:pPr>
      <w:r>
        <w:continuationSeparator/>
      </w:r>
    </w:p>
    <w:p w14:paraId="37FE58B4" w14:textId="77777777" w:rsidR="00A83F52" w:rsidRDefault="00A83F52"/>
    <w:p w14:paraId="339DBE91" w14:textId="77777777" w:rsidR="00A83F52" w:rsidRDefault="00A83F52" w:rsidP="00213F8C"/>
    <w:p w14:paraId="45A49DF6" w14:textId="77777777" w:rsidR="00A83F52" w:rsidRDefault="00A83F52" w:rsidP="00436A7F"/>
    <w:p w14:paraId="574CC5AD" w14:textId="77777777" w:rsidR="00A83F52" w:rsidRDefault="00A83F52" w:rsidP="00436A7F"/>
  </w:footnote>
  <w:footnote w:type="continuationNotice" w:id="1">
    <w:p w14:paraId="6D9DC981" w14:textId="77777777" w:rsidR="00A83F52" w:rsidRDefault="00A83F52">
      <w:pPr>
        <w:spacing w:after="0" w:line="240" w:lineRule="auto"/>
      </w:pPr>
    </w:p>
    <w:p w14:paraId="59484370" w14:textId="77777777" w:rsidR="00A83F52" w:rsidRDefault="00A83F52"/>
    <w:p w14:paraId="444FF6FB" w14:textId="77777777" w:rsidR="00A83F52" w:rsidRDefault="00A83F52" w:rsidP="00213F8C"/>
    <w:p w14:paraId="4AC2C61D" w14:textId="77777777" w:rsidR="00A83F52" w:rsidRDefault="00A83F52" w:rsidP="00436A7F"/>
    <w:p w14:paraId="2D371297" w14:textId="77777777" w:rsidR="00A83F52" w:rsidRDefault="00A83F52" w:rsidP="00436A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E1EA8" w14:textId="69C1708B" w:rsidR="00F43535" w:rsidRDefault="00F43535">
    <w:pPr>
      <w:pStyle w:val="Header"/>
    </w:pPr>
    <w:r w:rsidRPr="004257CD">
      <w:rPr>
        <w:noProof/>
      </w:rPr>
      <w:drawing>
        <wp:anchor distT="0" distB="0" distL="114300" distR="114300" simplePos="0" relativeHeight="251658240" behindDoc="0" locked="0" layoutInCell="1" allowOverlap="1" wp14:anchorId="1B53344F" wp14:editId="3F863F3F">
          <wp:simplePos x="0" y="0"/>
          <wp:positionH relativeFrom="margin">
            <wp:align>left</wp:align>
          </wp:positionH>
          <wp:positionV relativeFrom="paragraph">
            <wp:posOffset>-358140</wp:posOffset>
          </wp:positionV>
          <wp:extent cx="2672715" cy="836295"/>
          <wp:effectExtent l="0" t="0" r="0" b="1905"/>
          <wp:wrapNone/>
          <wp:docPr id="107931887" name="Picture 107931887"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descr="A picture containing text, screenshot, font&#10;&#10;Description automatically generated"/>
                  <pic:cNvPicPr/>
                </pic:nvPicPr>
                <pic:blipFill rotWithShape="1">
                  <a:blip r:embed="rId1">
                    <a:extLst>
                      <a:ext uri="{28A0092B-C50C-407E-A947-70E740481C1C}">
                        <a14:useLocalDpi xmlns:a14="http://schemas.microsoft.com/office/drawing/2010/main" val="0"/>
                      </a:ext>
                    </a:extLst>
                  </a:blip>
                  <a:srcRect r="60051"/>
                  <a:stretch/>
                </pic:blipFill>
                <pic:spPr bwMode="auto">
                  <a:xfrm>
                    <a:off x="0" y="0"/>
                    <a:ext cx="2672715" cy="836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1" locked="0" layoutInCell="1" allowOverlap="1" wp14:anchorId="44A4AC5B" wp14:editId="3EE38EF6">
          <wp:simplePos x="0" y="0"/>
          <wp:positionH relativeFrom="margin">
            <wp:align>right</wp:align>
          </wp:positionH>
          <wp:positionV relativeFrom="paragraph">
            <wp:posOffset>-299085</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9157" y="10635"/>
              <wp:lineTo x="16658" y="6077"/>
              <wp:lineTo x="11661" y="0"/>
              <wp:lineTo x="6663" y="0"/>
            </wp:wrapPolygon>
          </wp:wrapTight>
          <wp:docPr id="383835660" name="Picture 383835660" descr="A picture containing graphics, circle, logo,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graphics, circle, logo, font&#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3E15"/>
    <w:multiLevelType w:val="hybridMultilevel"/>
    <w:tmpl w:val="14347F2C"/>
    <w:lvl w:ilvl="0" w:tplc="FA203A6A">
      <w:start w:val="1"/>
      <w:numFmt w:val="bullet"/>
      <w:pStyle w:val="ListParagraph"/>
      <w:lvlText w:val="-"/>
      <w:lvlJc w:val="left"/>
      <w:pPr>
        <w:ind w:left="1440" w:hanging="360"/>
      </w:pPr>
      <w:rPr>
        <w:rFonts w:ascii="Calibri" w:hAnsi="Calibri" w:hint="default"/>
      </w:rPr>
    </w:lvl>
    <w:lvl w:ilvl="1" w:tplc="04090001">
      <w:start w:val="1"/>
      <w:numFmt w:val="bullet"/>
      <w:lvlText w:val=""/>
      <w:lvlJc w:val="left"/>
      <w:pPr>
        <w:ind w:left="1074"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4515BA"/>
    <w:multiLevelType w:val="hybridMultilevel"/>
    <w:tmpl w:val="C608DE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39304A"/>
    <w:multiLevelType w:val="hybridMultilevel"/>
    <w:tmpl w:val="C608DE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A8091F"/>
    <w:multiLevelType w:val="hybridMultilevel"/>
    <w:tmpl w:val="54DE50F2"/>
    <w:lvl w:ilvl="0" w:tplc="532E7528">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D1F3339"/>
    <w:multiLevelType w:val="hybridMultilevel"/>
    <w:tmpl w:val="0F2EC302"/>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343D03EC"/>
    <w:multiLevelType w:val="hybridMultilevel"/>
    <w:tmpl w:val="FFFFFFFF"/>
    <w:lvl w:ilvl="0" w:tplc="65EEF176">
      <w:start w:val="1"/>
      <w:numFmt w:val="bullet"/>
      <w:lvlText w:val="-"/>
      <w:lvlJc w:val="left"/>
      <w:pPr>
        <w:ind w:left="720" w:hanging="360"/>
      </w:pPr>
      <w:rPr>
        <w:rFonts w:ascii="Calibri" w:hAnsi="Calibri" w:hint="default"/>
      </w:rPr>
    </w:lvl>
    <w:lvl w:ilvl="1" w:tplc="F50C7C06">
      <w:start w:val="1"/>
      <w:numFmt w:val="bullet"/>
      <w:lvlText w:val="o"/>
      <w:lvlJc w:val="left"/>
      <w:pPr>
        <w:ind w:left="1440" w:hanging="360"/>
      </w:pPr>
      <w:rPr>
        <w:rFonts w:ascii="Courier New" w:hAnsi="Courier New" w:hint="default"/>
      </w:rPr>
    </w:lvl>
    <w:lvl w:ilvl="2" w:tplc="8A3C9718">
      <w:start w:val="1"/>
      <w:numFmt w:val="bullet"/>
      <w:lvlText w:val=""/>
      <w:lvlJc w:val="left"/>
      <w:pPr>
        <w:ind w:left="2160" w:hanging="360"/>
      </w:pPr>
      <w:rPr>
        <w:rFonts w:ascii="Wingdings" w:hAnsi="Wingdings" w:hint="default"/>
      </w:rPr>
    </w:lvl>
    <w:lvl w:ilvl="3" w:tplc="FF80716E">
      <w:start w:val="1"/>
      <w:numFmt w:val="bullet"/>
      <w:lvlText w:val=""/>
      <w:lvlJc w:val="left"/>
      <w:pPr>
        <w:ind w:left="2880" w:hanging="360"/>
      </w:pPr>
      <w:rPr>
        <w:rFonts w:ascii="Symbol" w:hAnsi="Symbol" w:hint="default"/>
      </w:rPr>
    </w:lvl>
    <w:lvl w:ilvl="4" w:tplc="E4C4CD92">
      <w:start w:val="1"/>
      <w:numFmt w:val="bullet"/>
      <w:lvlText w:val="o"/>
      <w:lvlJc w:val="left"/>
      <w:pPr>
        <w:ind w:left="3600" w:hanging="360"/>
      </w:pPr>
      <w:rPr>
        <w:rFonts w:ascii="Courier New" w:hAnsi="Courier New" w:hint="default"/>
      </w:rPr>
    </w:lvl>
    <w:lvl w:ilvl="5" w:tplc="12DAAE5A">
      <w:start w:val="1"/>
      <w:numFmt w:val="bullet"/>
      <w:lvlText w:val=""/>
      <w:lvlJc w:val="left"/>
      <w:pPr>
        <w:ind w:left="4320" w:hanging="360"/>
      </w:pPr>
      <w:rPr>
        <w:rFonts w:ascii="Wingdings" w:hAnsi="Wingdings" w:hint="default"/>
      </w:rPr>
    </w:lvl>
    <w:lvl w:ilvl="6" w:tplc="33BADCAE">
      <w:start w:val="1"/>
      <w:numFmt w:val="bullet"/>
      <w:lvlText w:val=""/>
      <w:lvlJc w:val="left"/>
      <w:pPr>
        <w:ind w:left="5040" w:hanging="360"/>
      </w:pPr>
      <w:rPr>
        <w:rFonts w:ascii="Symbol" w:hAnsi="Symbol" w:hint="default"/>
      </w:rPr>
    </w:lvl>
    <w:lvl w:ilvl="7" w:tplc="A0DA4D2C">
      <w:start w:val="1"/>
      <w:numFmt w:val="bullet"/>
      <w:lvlText w:val="o"/>
      <w:lvlJc w:val="left"/>
      <w:pPr>
        <w:ind w:left="5760" w:hanging="360"/>
      </w:pPr>
      <w:rPr>
        <w:rFonts w:ascii="Courier New" w:hAnsi="Courier New" w:hint="default"/>
      </w:rPr>
    </w:lvl>
    <w:lvl w:ilvl="8" w:tplc="F3A22366">
      <w:start w:val="1"/>
      <w:numFmt w:val="bullet"/>
      <w:lvlText w:val=""/>
      <w:lvlJc w:val="left"/>
      <w:pPr>
        <w:ind w:left="6480" w:hanging="360"/>
      </w:pPr>
      <w:rPr>
        <w:rFonts w:ascii="Wingdings" w:hAnsi="Wingdings" w:hint="default"/>
      </w:rPr>
    </w:lvl>
  </w:abstractNum>
  <w:abstractNum w:abstractNumId="6" w15:restartNumberingAfterBreak="0">
    <w:nsid w:val="36A35364"/>
    <w:multiLevelType w:val="hybridMultilevel"/>
    <w:tmpl w:val="C608DE86"/>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0A706C1"/>
    <w:multiLevelType w:val="hybridMultilevel"/>
    <w:tmpl w:val="96EA1E56"/>
    <w:lvl w:ilvl="0" w:tplc="532E7528">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4176E2A"/>
    <w:multiLevelType w:val="hybridMultilevel"/>
    <w:tmpl w:val="2520836A"/>
    <w:lvl w:ilvl="0" w:tplc="532E7528">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5A33E78"/>
    <w:multiLevelType w:val="hybridMultilevel"/>
    <w:tmpl w:val="C608DE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27F0783"/>
    <w:multiLevelType w:val="hybridMultilevel"/>
    <w:tmpl w:val="E31E8972"/>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53D3126B"/>
    <w:multiLevelType w:val="hybridMultilevel"/>
    <w:tmpl w:val="6F9643E2"/>
    <w:lvl w:ilvl="0" w:tplc="2E001BB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EC2215"/>
    <w:multiLevelType w:val="hybridMultilevel"/>
    <w:tmpl w:val="C608DE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BAB7677"/>
    <w:multiLevelType w:val="hybridMultilevel"/>
    <w:tmpl w:val="39527B22"/>
    <w:lvl w:ilvl="0" w:tplc="83469FD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2D2665"/>
    <w:multiLevelType w:val="hybridMultilevel"/>
    <w:tmpl w:val="1C541472"/>
    <w:lvl w:ilvl="0" w:tplc="CBB202B6">
      <w:start w:val="1"/>
      <w:numFmt w:val="lowerLetter"/>
      <w:pStyle w:val="Heading3"/>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5" w15:restartNumberingAfterBreak="0">
    <w:nsid w:val="5E728A04"/>
    <w:multiLevelType w:val="hybridMultilevel"/>
    <w:tmpl w:val="F3A47D70"/>
    <w:lvl w:ilvl="0" w:tplc="96001D02">
      <w:start w:val="1"/>
      <w:numFmt w:val="bullet"/>
      <w:lvlText w:val=""/>
      <w:lvlJc w:val="left"/>
      <w:pPr>
        <w:ind w:left="720" w:hanging="360"/>
      </w:pPr>
      <w:rPr>
        <w:rFonts w:ascii="Symbol" w:hAnsi="Symbol" w:hint="default"/>
      </w:rPr>
    </w:lvl>
    <w:lvl w:ilvl="1" w:tplc="31781008">
      <w:start w:val="1"/>
      <w:numFmt w:val="bullet"/>
      <w:lvlText w:val="o"/>
      <w:lvlJc w:val="left"/>
      <w:pPr>
        <w:ind w:left="1440" w:hanging="360"/>
      </w:pPr>
      <w:rPr>
        <w:rFonts w:ascii="Courier New" w:hAnsi="Courier New" w:hint="default"/>
      </w:rPr>
    </w:lvl>
    <w:lvl w:ilvl="2" w:tplc="6924E082">
      <w:start w:val="1"/>
      <w:numFmt w:val="bullet"/>
      <w:lvlText w:val=""/>
      <w:lvlJc w:val="left"/>
      <w:pPr>
        <w:ind w:left="2160" w:hanging="360"/>
      </w:pPr>
      <w:rPr>
        <w:rFonts w:ascii="Wingdings" w:hAnsi="Wingdings" w:hint="default"/>
      </w:rPr>
    </w:lvl>
    <w:lvl w:ilvl="3" w:tplc="6038DDC0">
      <w:start w:val="1"/>
      <w:numFmt w:val="bullet"/>
      <w:lvlText w:val=""/>
      <w:lvlJc w:val="left"/>
      <w:pPr>
        <w:ind w:left="2880" w:hanging="360"/>
      </w:pPr>
      <w:rPr>
        <w:rFonts w:ascii="Symbol" w:hAnsi="Symbol" w:hint="default"/>
      </w:rPr>
    </w:lvl>
    <w:lvl w:ilvl="4" w:tplc="93C0AC9C">
      <w:start w:val="1"/>
      <w:numFmt w:val="bullet"/>
      <w:lvlText w:val="o"/>
      <w:lvlJc w:val="left"/>
      <w:pPr>
        <w:ind w:left="3600" w:hanging="360"/>
      </w:pPr>
      <w:rPr>
        <w:rFonts w:ascii="Courier New" w:hAnsi="Courier New" w:hint="default"/>
      </w:rPr>
    </w:lvl>
    <w:lvl w:ilvl="5" w:tplc="5FA23A6A">
      <w:start w:val="1"/>
      <w:numFmt w:val="bullet"/>
      <w:lvlText w:val=""/>
      <w:lvlJc w:val="left"/>
      <w:pPr>
        <w:ind w:left="4320" w:hanging="360"/>
      </w:pPr>
      <w:rPr>
        <w:rFonts w:ascii="Wingdings" w:hAnsi="Wingdings" w:hint="default"/>
      </w:rPr>
    </w:lvl>
    <w:lvl w:ilvl="6" w:tplc="572A54F2">
      <w:start w:val="1"/>
      <w:numFmt w:val="bullet"/>
      <w:lvlText w:val=""/>
      <w:lvlJc w:val="left"/>
      <w:pPr>
        <w:ind w:left="5040" w:hanging="360"/>
      </w:pPr>
      <w:rPr>
        <w:rFonts w:ascii="Symbol" w:hAnsi="Symbol" w:hint="default"/>
      </w:rPr>
    </w:lvl>
    <w:lvl w:ilvl="7" w:tplc="19EA63DE">
      <w:start w:val="1"/>
      <w:numFmt w:val="bullet"/>
      <w:lvlText w:val="o"/>
      <w:lvlJc w:val="left"/>
      <w:pPr>
        <w:ind w:left="5760" w:hanging="360"/>
      </w:pPr>
      <w:rPr>
        <w:rFonts w:ascii="Courier New" w:hAnsi="Courier New" w:hint="default"/>
      </w:rPr>
    </w:lvl>
    <w:lvl w:ilvl="8" w:tplc="C1125F06">
      <w:start w:val="1"/>
      <w:numFmt w:val="bullet"/>
      <w:lvlText w:val=""/>
      <w:lvlJc w:val="left"/>
      <w:pPr>
        <w:ind w:left="6480" w:hanging="360"/>
      </w:pPr>
      <w:rPr>
        <w:rFonts w:ascii="Wingdings" w:hAnsi="Wingdings" w:hint="default"/>
      </w:rPr>
    </w:lvl>
  </w:abstractNum>
  <w:abstractNum w:abstractNumId="16" w15:restartNumberingAfterBreak="0">
    <w:nsid w:val="5EE07E9F"/>
    <w:multiLevelType w:val="hybridMultilevel"/>
    <w:tmpl w:val="3E64CF1A"/>
    <w:lvl w:ilvl="0" w:tplc="FFFFFFFF">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2C4D4F"/>
    <w:multiLevelType w:val="hybridMultilevel"/>
    <w:tmpl w:val="C608DE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6A8016B"/>
    <w:multiLevelType w:val="hybridMultilevel"/>
    <w:tmpl w:val="C608DE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A4F192C"/>
    <w:multiLevelType w:val="hybridMultilevel"/>
    <w:tmpl w:val="C608DE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CBB04B2"/>
    <w:multiLevelType w:val="hybridMultilevel"/>
    <w:tmpl w:val="85663FD6"/>
    <w:lvl w:ilvl="0" w:tplc="532E7528">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0ED04C8"/>
    <w:multiLevelType w:val="hybridMultilevel"/>
    <w:tmpl w:val="13FE6CEC"/>
    <w:lvl w:ilvl="0" w:tplc="FFFFFFFF">
      <w:start w:val="1"/>
      <w:numFmt w:val="decimal"/>
      <w:lvlText w:val="%1."/>
      <w:lvlJc w:val="left"/>
      <w:pPr>
        <w:ind w:left="144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2" w15:restartNumberingAfterBreak="0">
    <w:nsid w:val="75AE7667"/>
    <w:multiLevelType w:val="hybridMultilevel"/>
    <w:tmpl w:val="C608DE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6237BDA"/>
    <w:multiLevelType w:val="hybridMultilevel"/>
    <w:tmpl w:val="EB36FC98"/>
    <w:lvl w:ilvl="0" w:tplc="532E7528">
      <w:numFmt w:val="bullet"/>
      <w:lvlText w:val="-"/>
      <w:lvlJc w:val="left"/>
      <w:pPr>
        <w:ind w:left="717" w:hanging="360"/>
      </w:pPr>
      <w:rPr>
        <w:rFonts w:ascii="Times New Roman" w:eastAsiaTheme="minorHAnsi" w:hAnsi="Times New Roman" w:cs="Times New Roman" w:hint="default"/>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4" w15:restartNumberingAfterBreak="0">
    <w:nsid w:val="7B5B326F"/>
    <w:multiLevelType w:val="hybridMultilevel"/>
    <w:tmpl w:val="A648B718"/>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7E721E8F"/>
    <w:multiLevelType w:val="hybridMultilevel"/>
    <w:tmpl w:val="C608DE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80372143">
    <w:abstractNumId w:val="15"/>
  </w:num>
  <w:num w:numId="2" w16cid:durableId="1221094016">
    <w:abstractNumId w:val="21"/>
  </w:num>
  <w:num w:numId="3" w16cid:durableId="977493124">
    <w:abstractNumId w:val="0"/>
  </w:num>
  <w:num w:numId="4" w16cid:durableId="1736732594">
    <w:abstractNumId w:val="16"/>
  </w:num>
  <w:num w:numId="5" w16cid:durableId="865364904">
    <w:abstractNumId w:val="14"/>
  </w:num>
  <w:num w:numId="6" w16cid:durableId="485784607">
    <w:abstractNumId w:val="11"/>
  </w:num>
  <w:num w:numId="7" w16cid:durableId="1814059241">
    <w:abstractNumId w:val="23"/>
  </w:num>
  <w:num w:numId="8" w16cid:durableId="1980067735">
    <w:abstractNumId w:val="13"/>
  </w:num>
  <w:num w:numId="9" w16cid:durableId="1339818813">
    <w:abstractNumId w:val="14"/>
    <w:lvlOverride w:ilvl="0">
      <w:startOverride w:val="1"/>
    </w:lvlOverride>
  </w:num>
  <w:num w:numId="10" w16cid:durableId="1883249364">
    <w:abstractNumId w:val="20"/>
  </w:num>
  <w:num w:numId="11" w16cid:durableId="81414774">
    <w:abstractNumId w:val="24"/>
  </w:num>
  <w:num w:numId="12" w16cid:durableId="1614897088">
    <w:abstractNumId w:val="4"/>
  </w:num>
  <w:num w:numId="13" w16cid:durableId="2073653699">
    <w:abstractNumId w:val="3"/>
  </w:num>
  <w:num w:numId="14" w16cid:durableId="1824590227">
    <w:abstractNumId w:val="10"/>
  </w:num>
  <w:num w:numId="15" w16cid:durableId="1955332587">
    <w:abstractNumId w:val="7"/>
  </w:num>
  <w:num w:numId="16" w16cid:durableId="1572696829">
    <w:abstractNumId w:val="14"/>
    <w:lvlOverride w:ilvl="0">
      <w:startOverride w:val="1"/>
    </w:lvlOverride>
  </w:num>
  <w:num w:numId="17" w16cid:durableId="1668824112">
    <w:abstractNumId w:val="8"/>
  </w:num>
  <w:num w:numId="18" w16cid:durableId="2053384790">
    <w:abstractNumId w:val="5"/>
  </w:num>
  <w:num w:numId="19" w16cid:durableId="1548293348">
    <w:abstractNumId w:val="16"/>
  </w:num>
  <w:num w:numId="20" w16cid:durableId="1370912707">
    <w:abstractNumId w:val="6"/>
  </w:num>
  <w:num w:numId="21" w16cid:durableId="826674557">
    <w:abstractNumId w:val="12"/>
  </w:num>
  <w:num w:numId="22" w16cid:durableId="552549291">
    <w:abstractNumId w:val="22"/>
  </w:num>
  <w:num w:numId="23" w16cid:durableId="1389189795">
    <w:abstractNumId w:val="19"/>
  </w:num>
  <w:num w:numId="24" w16cid:durableId="856189602">
    <w:abstractNumId w:val="2"/>
  </w:num>
  <w:num w:numId="25" w16cid:durableId="92750455">
    <w:abstractNumId w:val="18"/>
  </w:num>
  <w:num w:numId="26" w16cid:durableId="815999854">
    <w:abstractNumId w:val="9"/>
  </w:num>
  <w:num w:numId="27" w16cid:durableId="507867720">
    <w:abstractNumId w:val="17"/>
  </w:num>
  <w:num w:numId="28" w16cid:durableId="710760848">
    <w:abstractNumId w:val="1"/>
  </w:num>
  <w:num w:numId="29" w16cid:durableId="416249008">
    <w:abstractNumId w:val="2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D97"/>
    <w:rsid w:val="00000770"/>
    <w:rsid w:val="00001C86"/>
    <w:rsid w:val="00002159"/>
    <w:rsid w:val="0000219D"/>
    <w:rsid w:val="00002717"/>
    <w:rsid w:val="00002D71"/>
    <w:rsid w:val="00002F7E"/>
    <w:rsid w:val="00003120"/>
    <w:rsid w:val="00003B57"/>
    <w:rsid w:val="000041FA"/>
    <w:rsid w:val="000042AA"/>
    <w:rsid w:val="00004E2E"/>
    <w:rsid w:val="00004EF8"/>
    <w:rsid w:val="0000565E"/>
    <w:rsid w:val="0000588B"/>
    <w:rsid w:val="00006C78"/>
    <w:rsid w:val="0000734B"/>
    <w:rsid w:val="0000799F"/>
    <w:rsid w:val="000103F8"/>
    <w:rsid w:val="00012E9A"/>
    <w:rsid w:val="00016367"/>
    <w:rsid w:val="000201A0"/>
    <w:rsid w:val="00020CEB"/>
    <w:rsid w:val="00021172"/>
    <w:rsid w:val="0002208B"/>
    <w:rsid w:val="00022E15"/>
    <w:rsid w:val="00025018"/>
    <w:rsid w:val="00025231"/>
    <w:rsid w:val="00025E43"/>
    <w:rsid w:val="00027A5E"/>
    <w:rsid w:val="00031258"/>
    <w:rsid w:val="00032123"/>
    <w:rsid w:val="00033364"/>
    <w:rsid w:val="000334EB"/>
    <w:rsid w:val="00033614"/>
    <w:rsid w:val="00034D4C"/>
    <w:rsid w:val="00037C5D"/>
    <w:rsid w:val="000404A3"/>
    <w:rsid w:val="00041B10"/>
    <w:rsid w:val="0004226E"/>
    <w:rsid w:val="0004299E"/>
    <w:rsid w:val="00042CF8"/>
    <w:rsid w:val="000434C5"/>
    <w:rsid w:val="00043FE0"/>
    <w:rsid w:val="00045966"/>
    <w:rsid w:val="00045B36"/>
    <w:rsid w:val="00046D8F"/>
    <w:rsid w:val="000476AA"/>
    <w:rsid w:val="00050118"/>
    <w:rsid w:val="000501E3"/>
    <w:rsid w:val="00050498"/>
    <w:rsid w:val="00050B52"/>
    <w:rsid w:val="00052F31"/>
    <w:rsid w:val="00054851"/>
    <w:rsid w:val="00054B78"/>
    <w:rsid w:val="00054C78"/>
    <w:rsid w:val="00057AE0"/>
    <w:rsid w:val="0006180E"/>
    <w:rsid w:val="0006272A"/>
    <w:rsid w:val="00065263"/>
    <w:rsid w:val="00070754"/>
    <w:rsid w:val="000721E7"/>
    <w:rsid w:val="00073503"/>
    <w:rsid w:val="000755C6"/>
    <w:rsid w:val="00075821"/>
    <w:rsid w:val="0007595C"/>
    <w:rsid w:val="00076878"/>
    <w:rsid w:val="00077B33"/>
    <w:rsid w:val="0008021A"/>
    <w:rsid w:val="00080C99"/>
    <w:rsid w:val="000815D4"/>
    <w:rsid w:val="000842A0"/>
    <w:rsid w:val="00091A39"/>
    <w:rsid w:val="00091B49"/>
    <w:rsid w:val="00093A4F"/>
    <w:rsid w:val="0009407D"/>
    <w:rsid w:val="00095488"/>
    <w:rsid w:val="000955D3"/>
    <w:rsid w:val="00096217"/>
    <w:rsid w:val="00096885"/>
    <w:rsid w:val="00096BD8"/>
    <w:rsid w:val="0009789B"/>
    <w:rsid w:val="000A069D"/>
    <w:rsid w:val="000A0A98"/>
    <w:rsid w:val="000A1AF3"/>
    <w:rsid w:val="000A1F96"/>
    <w:rsid w:val="000A3154"/>
    <w:rsid w:val="000A4D60"/>
    <w:rsid w:val="000A4DA0"/>
    <w:rsid w:val="000A6D1F"/>
    <w:rsid w:val="000B10E4"/>
    <w:rsid w:val="000B134C"/>
    <w:rsid w:val="000B35A4"/>
    <w:rsid w:val="000B3AA2"/>
    <w:rsid w:val="000B3F6A"/>
    <w:rsid w:val="000B42C6"/>
    <w:rsid w:val="000B4C42"/>
    <w:rsid w:val="000B5416"/>
    <w:rsid w:val="000B601E"/>
    <w:rsid w:val="000B6DFB"/>
    <w:rsid w:val="000C1126"/>
    <w:rsid w:val="000C39DB"/>
    <w:rsid w:val="000C442A"/>
    <w:rsid w:val="000C44E1"/>
    <w:rsid w:val="000C66C6"/>
    <w:rsid w:val="000C757E"/>
    <w:rsid w:val="000D11FE"/>
    <w:rsid w:val="000D27D4"/>
    <w:rsid w:val="000D2EF8"/>
    <w:rsid w:val="000D3B71"/>
    <w:rsid w:val="000D4056"/>
    <w:rsid w:val="000D4135"/>
    <w:rsid w:val="000D6287"/>
    <w:rsid w:val="000D6398"/>
    <w:rsid w:val="000D69FF"/>
    <w:rsid w:val="000D736E"/>
    <w:rsid w:val="000E023A"/>
    <w:rsid w:val="000E12E7"/>
    <w:rsid w:val="000E29E1"/>
    <w:rsid w:val="000E6256"/>
    <w:rsid w:val="000E6D96"/>
    <w:rsid w:val="000E72AF"/>
    <w:rsid w:val="000E7F2F"/>
    <w:rsid w:val="000F02BE"/>
    <w:rsid w:val="000F094D"/>
    <w:rsid w:val="000F2854"/>
    <w:rsid w:val="000F2A58"/>
    <w:rsid w:val="000F3040"/>
    <w:rsid w:val="000F6009"/>
    <w:rsid w:val="000F6638"/>
    <w:rsid w:val="000F68E2"/>
    <w:rsid w:val="000F6B3B"/>
    <w:rsid w:val="000F6DEB"/>
    <w:rsid w:val="000F7BC5"/>
    <w:rsid w:val="00100A28"/>
    <w:rsid w:val="00103339"/>
    <w:rsid w:val="00103555"/>
    <w:rsid w:val="00104931"/>
    <w:rsid w:val="00104A60"/>
    <w:rsid w:val="0010570E"/>
    <w:rsid w:val="00105C51"/>
    <w:rsid w:val="0010648E"/>
    <w:rsid w:val="00106B8F"/>
    <w:rsid w:val="00106DFC"/>
    <w:rsid w:val="001104FD"/>
    <w:rsid w:val="00112756"/>
    <w:rsid w:val="001137C1"/>
    <w:rsid w:val="001168E7"/>
    <w:rsid w:val="00117EC1"/>
    <w:rsid w:val="00120A63"/>
    <w:rsid w:val="00120FE8"/>
    <w:rsid w:val="00121A06"/>
    <w:rsid w:val="00121F82"/>
    <w:rsid w:val="0012278B"/>
    <w:rsid w:val="00122FAE"/>
    <w:rsid w:val="001257C3"/>
    <w:rsid w:val="00125941"/>
    <w:rsid w:val="00126711"/>
    <w:rsid w:val="00126DE5"/>
    <w:rsid w:val="00127003"/>
    <w:rsid w:val="001279DC"/>
    <w:rsid w:val="00127DFC"/>
    <w:rsid w:val="001306D1"/>
    <w:rsid w:val="00131878"/>
    <w:rsid w:val="00133A89"/>
    <w:rsid w:val="00134294"/>
    <w:rsid w:val="001344DE"/>
    <w:rsid w:val="00134DC6"/>
    <w:rsid w:val="00134E00"/>
    <w:rsid w:val="00135026"/>
    <w:rsid w:val="00135906"/>
    <w:rsid w:val="00135B81"/>
    <w:rsid w:val="00135D6F"/>
    <w:rsid w:val="00136F4E"/>
    <w:rsid w:val="00137018"/>
    <w:rsid w:val="00141DBD"/>
    <w:rsid w:val="00143FFD"/>
    <w:rsid w:val="0014490E"/>
    <w:rsid w:val="00145FCE"/>
    <w:rsid w:val="00147C5A"/>
    <w:rsid w:val="0015026F"/>
    <w:rsid w:val="00150916"/>
    <w:rsid w:val="00150992"/>
    <w:rsid w:val="00152E4A"/>
    <w:rsid w:val="00153D13"/>
    <w:rsid w:val="001550A1"/>
    <w:rsid w:val="001553B5"/>
    <w:rsid w:val="00155A72"/>
    <w:rsid w:val="001569A2"/>
    <w:rsid w:val="00157122"/>
    <w:rsid w:val="001600F5"/>
    <w:rsid w:val="00160C23"/>
    <w:rsid w:val="00161A2C"/>
    <w:rsid w:val="00162C10"/>
    <w:rsid w:val="00162D40"/>
    <w:rsid w:val="001631F8"/>
    <w:rsid w:val="0016495C"/>
    <w:rsid w:val="0016499A"/>
    <w:rsid w:val="00164BC7"/>
    <w:rsid w:val="00165C93"/>
    <w:rsid w:val="00166222"/>
    <w:rsid w:val="00167A76"/>
    <w:rsid w:val="00167D28"/>
    <w:rsid w:val="0017156B"/>
    <w:rsid w:val="00171C6D"/>
    <w:rsid w:val="00174983"/>
    <w:rsid w:val="001751C9"/>
    <w:rsid w:val="0017562F"/>
    <w:rsid w:val="00176990"/>
    <w:rsid w:val="00177825"/>
    <w:rsid w:val="00181DEF"/>
    <w:rsid w:val="001847ED"/>
    <w:rsid w:val="00185326"/>
    <w:rsid w:val="00186ECA"/>
    <w:rsid w:val="001904DF"/>
    <w:rsid w:val="00193082"/>
    <w:rsid w:val="001937DB"/>
    <w:rsid w:val="001946C2"/>
    <w:rsid w:val="00194B7A"/>
    <w:rsid w:val="00194CF8"/>
    <w:rsid w:val="00194D8D"/>
    <w:rsid w:val="00194E80"/>
    <w:rsid w:val="0019581E"/>
    <w:rsid w:val="00197147"/>
    <w:rsid w:val="001979E5"/>
    <w:rsid w:val="001A2470"/>
    <w:rsid w:val="001A2588"/>
    <w:rsid w:val="001A3904"/>
    <w:rsid w:val="001A3999"/>
    <w:rsid w:val="001A458B"/>
    <w:rsid w:val="001A45C9"/>
    <w:rsid w:val="001A4ECB"/>
    <w:rsid w:val="001A5815"/>
    <w:rsid w:val="001A59B0"/>
    <w:rsid w:val="001A6E55"/>
    <w:rsid w:val="001B0E63"/>
    <w:rsid w:val="001B12E9"/>
    <w:rsid w:val="001B3874"/>
    <w:rsid w:val="001B3F96"/>
    <w:rsid w:val="001B423F"/>
    <w:rsid w:val="001B6219"/>
    <w:rsid w:val="001B73A4"/>
    <w:rsid w:val="001C0F4A"/>
    <w:rsid w:val="001C1B52"/>
    <w:rsid w:val="001C20F7"/>
    <w:rsid w:val="001C21E9"/>
    <w:rsid w:val="001C3D4A"/>
    <w:rsid w:val="001C447E"/>
    <w:rsid w:val="001C4BE1"/>
    <w:rsid w:val="001C62D9"/>
    <w:rsid w:val="001D29EB"/>
    <w:rsid w:val="001D3BA4"/>
    <w:rsid w:val="001D3C94"/>
    <w:rsid w:val="001D4599"/>
    <w:rsid w:val="001D67EF"/>
    <w:rsid w:val="001E04D2"/>
    <w:rsid w:val="001E1600"/>
    <w:rsid w:val="001E1D8B"/>
    <w:rsid w:val="001E238B"/>
    <w:rsid w:val="001E309D"/>
    <w:rsid w:val="001E50DD"/>
    <w:rsid w:val="001E54B1"/>
    <w:rsid w:val="001E666D"/>
    <w:rsid w:val="001E6A2E"/>
    <w:rsid w:val="001E6EAF"/>
    <w:rsid w:val="001E72BB"/>
    <w:rsid w:val="001E7D22"/>
    <w:rsid w:val="001F46C4"/>
    <w:rsid w:val="001F5358"/>
    <w:rsid w:val="001F5ECA"/>
    <w:rsid w:val="001F71C2"/>
    <w:rsid w:val="001F78C8"/>
    <w:rsid w:val="00200736"/>
    <w:rsid w:val="0020244B"/>
    <w:rsid w:val="002026B4"/>
    <w:rsid w:val="00203F6F"/>
    <w:rsid w:val="00204AF3"/>
    <w:rsid w:val="002059F5"/>
    <w:rsid w:val="002102B2"/>
    <w:rsid w:val="00210524"/>
    <w:rsid w:val="00210D10"/>
    <w:rsid w:val="002111DA"/>
    <w:rsid w:val="00211BB1"/>
    <w:rsid w:val="00213362"/>
    <w:rsid w:val="002136A3"/>
    <w:rsid w:val="00213F8C"/>
    <w:rsid w:val="00214D2F"/>
    <w:rsid w:val="00214E5F"/>
    <w:rsid w:val="00217A6D"/>
    <w:rsid w:val="00217B02"/>
    <w:rsid w:val="00217D75"/>
    <w:rsid w:val="00217F68"/>
    <w:rsid w:val="00222132"/>
    <w:rsid w:val="002222A2"/>
    <w:rsid w:val="002235FE"/>
    <w:rsid w:val="00225563"/>
    <w:rsid w:val="00227A72"/>
    <w:rsid w:val="00230626"/>
    <w:rsid w:val="00232AD5"/>
    <w:rsid w:val="00233302"/>
    <w:rsid w:val="00233371"/>
    <w:rsid w:val="00233BDB"/>
    <w:rsid w:val="002343F7"/>
    <w:rsid w:val="00236167"/>
    <w:rsid w:val="00237333"/>
    <w:rsid w:val="0023775F"/>
    <w:rsid w:val="002378A5"/>
    <w:rsid w:val="00237D52"/>
    <w:rsid w:val="002420B3"/>
    <w:rsid w:val="00242CA8"/>
    <w:rsid w:val="00243A68"/>
    <w:rsid w:val="00244871"/>
    <w:rsid w:val="0024663E"/>
    <w:rsid w:val="00247D43"/>
    <w:rsid w:val="002530FB"/>
    <w:rsid w:val="00254034"/>
    <w:rsid w:val="002541BB"/>
    <w:rsid w:val="002543A2"/>
    <w:rsid w:val="00255DCD"/>
    <w:rsid w:val="002573F9"/>
    <w:rsid w:val="00257629"/>
    <w:rsid w:val="00257683"/>
    <w:rsid w:val="0026293C"/>
    <w:rsid w:val="00262ABD"/>
    <w:rsid w:val="002662BF"/>
    <w:rsid w:val="00272EA1"/>
    <w:rsid w:val="0027329B"/>
    <w:rsid w:val="00273452"/>
    <w:rsid w:val="00274603"/>
    <w:rsid w:val="0027562B"/>
    <w:rsid w:val="00275843"/>
    <w:rsid w:val="0028053D"/>
    <w:rsid w:val="00280FAD"/>
    <w:rsid w:val="002812A1"/>
    <w:rsid w:val="00282055"/>
    <w:rsid w:val="00283E80"/>
    <w:rsid w:val="00284169"/>
    <w:rsid w:val="00284A51"/>
    <w:rsid w:val="00284ACC"/>
    <w:rsid w:val="00284C71"/>
    <w:rsid w:val="002869DC"/>
    <w:rsid w:val="00287072"/>
    <w:rsid w:val="00287120"/>
    <w:rsid w:val="00287F7D"/>
    <w:rsid w:val="0029108B"/>
    <w:rsid w:val="00291598"/>
    <w:rsid w:val="00292129"/>
    <w:rsid w:val="00292260"/>
    <w:rsid w:val="002931AF"/>
    <w:rsid w:val="002938B0"/>
    <w:rsid w:val="00294E42"/>
    <w:rsid w:val="00294F13"/>
    <w:rsid w:val="0029531E"/>
    <w:rsid w:val="00296188"/>
    <w:rsid w:val="002A19D9"/>
    <w:rsid w:val="002A2F66"/>
    <w:rsid w:val="002A3397"/>
    <w:rsid w:val="002A3483"/>
    <w:rsid w:val="002A387E"/>
    <w:rsid w:val="002A501D"/>
    <w:rsid w:val="002A636F"/>
    <w:rsid w:val="002A6D1C"/>
    <w:rsid w:val="002A712F"/>
    <w:rsid w:val="002B069D"/>
    <w:rsid w:val="002B1342"/>
    <w:rsid w:val="002B15F5"/>
    <w:rsid w:val="002B319A"/>
    <w:rsid w:val="002B45E5"/>
    <w:rsid w:val="002B5471"/>
    <w:rsid w:val="002B6CEE"/>
    <w:rsid w:val="002B6ED5"/>
    <w:rsid w:val="002C17FE"/>
    <w:rsid w:val="002C252D"/>
    <w:rsid w:val="002C256C"/>
    <w:rsid w:val="002C27B7"/>
    <w:rsid w:val="002C2821"/>
    <w:rsid w:val="002C2BCD"/>
    <w:rsid w:val="002C3277"/>
    <w:rsid w:val="002C375A"/>
    <w:rsid w:val="002C444A"/>
    <w:rsid w:val="002D100E"/>
    <w:rsid w:val="002D3173"/>
    <w:rsid w:val="002D3A0B"/>
    <w:rsid w:val="002D47A0"/>
    <w:rsid w:val="002D4F3D"/>
    <w:rsid w:val="002D5C3B"/>
    <w:rsid w:val="002D6516"/>
    <w:rsid w:val="002D7BD3"/>
    <w:rsid w:val="002E1FB2"/>
    <w:rsid w:val="002E20D7"/>
    <w:rsid w:val="002E325A"/>
    <w:rsid w:val="002E3EA8"/>
    <w:rsid w:val="002E3F0A"/>
    <w:rsid w:val="002E3FF3"/>
    <w:rsid w:val="002E4178"/>
    <w:rsid w:val="002E4BE9"/>
    <w:rsid w:val="002E5C0D"/>
    <w:rsid w:val="002F0B61"/>
    <w:rsid w:val="002F239C"/>
    <w:rsid w:val="002F2BF8"/>
    <w:rsid w:val="002F3642"/>
    <w:rsid w:val="002F39F2"/>
    <w:rsid w:val="002F3D7F"/>
    <w:rsid w:val="002F410D"/>
    <w:rsid w:val="002F5DDF"/>
    <w:rsid w:val="002F65BB"/>
    <w:rsid w:val="002F6636"/>
    <w:rsid w:val="002F7260"/>
    <w:rsid w:val="00302086"/>
    <w:rsid w:val="00302BFB"/>
    <w:rsid w:val="00303B4F"/>
    <w:rsid w:val="003044E5"/>
    <w:rsid w:val="003050CB"/>
    <w:rsid w:val="003057E2"/>
    <w:rsid w:val="00307120"/>
    <w:rsid w:val="00310DA6"/>
    <w:rsid w:val="00311C0A"/>
    <w:rsid w:val="0031230B"/>
    <w:rsid w:val="003147DC"/>
    <w:rsid w:val="003168B4"/>
    <w:rsid w:val="0031709A"/>
    <w:rsid w:val="00317C04"/>
    <w:rsid w:val="00320FBB"/>
    <w:rsid w:val="00320FDF"/>
    <w:rsid w:val="00321304"/>
    <w:rsid w:val="00324758"/>
    <w:rsid w:val="00327A82"/>
    <w:rsid w:val="00327F1C"/>
    <w:rsid w:val="0033044A"/>
    <w:rsid w:val="00331ED6"/>
    <w:rsid w:val="00333424"/>
    <w:rsid w:val="0033382E"/>
    <w:rsid w:val="0033399D"/>
    <w:rsid w:val="00337DF6"/>
    <w:rsid w:val="00343AB7"/>
    <w:rsid w:val="00344BD9"/>
    <w:rsid w:val="00344F2F"/>
    <w:rsid w:val="00346057"/>
    <w:rsid w:val="003465B8"/>
    <w:rsid w:val="00346ED8"/>
    <w:rsid w:val="0035024F"/>
    <w:rsid w:val="00351A5B"/>
    <w:rsid w:val="00351D38"/>
    <w:rsid w:val="003521EC"/>
    <w:rsid w:val="003523CC"/>
    <w:rsid w:val="00352B7C"/>
    <w:rsid w:val="0035308C"/>
    <w:rsid w:val="0035456C"/>
    <w:rsid w:val="00354A25"/>
    <w:rsid w:val="00354E2A"/>
    <w:rsid w:val="00354FEF"/>
    <w:rsid w:val="00355FC7"/>
    <w:rsid w:val="003566C2"/>
    <w:rsid w:val="0035787C"/>
    <w:rsid w:val="0036025B"/>
    <w:rsid w:val="00361ED8"/>
    <w:rsid w:val="0036269A"/>
    <w:rsid w:val="00362929"/>
    <w:rsid w:val="0036363B"/>
    <w:rsid w:val="00363AF7"/>
    <w:rsid w:val="00365EC3"/>
    <w:rsid w:val="00371D1A"/>
    <w:rsid w:val="003732F3"/>
    <w:rsid w:val="00373343"/>
    <w:rsid w:val="00374A91"/>
    <w:rsid w:val="003769BD"/>
    <w:rsid w:val="00376DCF"/>
    <w:rsid w:val="00377F87"/>
    <w:rsid w:val="00380852"/>
    <w:rsid w:val="00381471"/>
    <w:rsid w:val="00382910"/>
    <w:rsid w:val="00383C1A"/>
    <w:rsid w:val="0038469A"/>
    <w:rsid w:val="00384A13"/>
    <w:rsid w:val="0038528E"/>
    <w:rsid w:val="003855BC"/>
    <w:rsid w:val="00385ADD"/>
    <w:rsid w:val="00387570"/>
    <w:rsid w:val="00390692"/>
    <w:rsid w:val="00391E25"/>
    <w:rsid w:val="003927D6"/>
    <w:rsid w:val="00392BEF"/>
    <w:rsid w:val="003930EE"/>
    <w:rsid w:val="003931B9"/>
    <w:rsid w:val="003941BF"/>
    <w:rsid w:val="003A0443"/>
    <w:rsid w:val="003A089E"/>
    <w:rsid w:val="003A1956"/>
    <w:rsid w:val="003A3DFD"/>
    <w:rsid w:val="003A43B4"/>
    <w:rsid w:val="003A54ED"/>
    <w:rsid w:val="003A752C"/>
    <w:rsid w:val="003A7538"/>
    <w:rsid w:val="003B08C1"/>
    <w:rsid w:val="003B1323"/>
    <w:rsid w:val="003B16D5"/>
    <w:rsid w:val="003B16FD"/>
    <w:rsid w:val="003B4FB4"/>
    <w:rsid w:val="003B60A8"/>
    <w:rsid w:val="003B76E0"/>
    <w:rsid w:val="003B78CA"/>
    <w:rsid w:val="003C06AC"/>
    <w:rsid w:val="003C0D4E"/>
    <w:rsid w:val="003C2594"/>
    <w:rsid w:val="003C284E"/>
    <w:rsid w:val="003C28C9"/>
    <w:rsid w:val="003C2956"/>
    <w:rsid w:val="003C42F7"/>
    <w:rsid w:val="003C4DBB"/>
    <w:rsid w:val="003C4FCB"/>
    <w:rsid w:val="003C533A"/>
    <w:rsid w:val="003C7177"/>
    <w:rsid w:val="003C7A84"/>
    <w:rsid w:val="003C7BCB"/>
    <w:rsid w:val="003D0969"/>
    <w:rsid w:val="003D12DC"/>
    <w:rsid w:val="003D15B6"/>
    <w:rsid w:val="003D1B76"/>
    <w:rsid w:val="003D3ED4"/>
    <w:rsid w:val="003D4B83"/>
    <w:rsid w:val="003D7011"/>
    <w:rsid w:val="003D7286"/>
    <w:rsid w:val="003D7878"/>
    <w:rsid w:val="003E0C03"/>
    <w:rsid w:val="003E0FF7"/>
    <w:rsid w:val="003E21AD"/>
    <w:rsid w:val="003E29DA"/>
    <w:rsid w:val="003E3D79"/>
    <w:rsid w:val="003E5E3C"/>
    <w:rsid w:val="003E661A"/>
    <w:rsid w:val="003E6910"/>
    <w:rsid w:val="003F215B"/>
    <w:rsid w:val="003F36DE"/>
    <w:rsid w:val="003F5C0D"/>
    <w:rsid w:val="003F6B11"/>
    <w:rsid w:val="003F6D8E"/>
    <w:rsid w:val="003F7207"/>
    <w:rsid w:val="00400430"/>
    <w:rsid w:val="0040105B"/>
    <w:rsid w:val="0040221B"/>
    <w:rsid w:val="004022DF"/>
    <w:rsid w:val="00402713"/>
    <w:rsid w:val="00404EEB"/>
    <w:rsid w:val="004055BB"/>
    <w:rsid w:val="00405C5A"/>
    <w:rsid w:val="004062AD"/>
    <w:rsid w:val="004063CE"/>
    <w:rsid w:val="00407789"/>
    <w:rsid w:val="004079A5"/>
    <w:rsid w:val="0041190D"/>
    <w:rsid w:val="00412C0F"/>
    <w:rsid w:val="00412C90"/>
    <w:rsid w:val="00412DA7"/>
    <w:rsid w:val="00413FE3"/>
    <w:rsid w:val="00414AF2"/>
    <w:rsid w:val="0041596E"/>
    <w:rsid w:val="0041666B"/>
    <w:rsid w:val="00416DBA"/>
    <w:rsid w:val="00420723"/>
    <w:rsid w:val="0042333F"/>
    <w:rsid w:val="004243E9"/>
    <w:rsid w:val="00424639"/>
    <w:rsid w:val="004279B4"/>
    <w:rsid w:val="00427B76"/>
    <w:rsid w:val="004303A7"/>
    <w:rsid w:val="004347C7"/>
    <w:rsid w:val="00434F20"/>
    <w:rsid w:val="004351E9"/>
    <w:rsid w:val="0043604F"/>
    <w:rsid w:val="00436A7F"/>
    <w:rsid w:val="00436ABA"/>
    <w:rsid w:val="00436FA5"/>
    <w:rsid w:val="00440058"/>
    <w:rsid w:val="00440695"/>
    <w:rsid w:val="00442C35"/>
    <w:rsid w:val="00443741"/>
    <w:rsid w:val="00450606"/>
    <w:rsid w:val="00450C0D"/>
    <w:rsid w:val="004512B5"/>
    <w:rsid w:val="00452018"/>
    <w:rsid w:val="00452BDF"/>
    <w:rsid w:val="00452CD1"/>
    <w:rsid w:val="0045332F"/>
    <w:rsid w:val="00454F22"/>
    <w:rsid w:val="0045503C"/>
    <w:rsid w:val="0045587B"/>
    <w:rsid w:val="00457FCF"/>
    <w:rsid w:val="0046063C"/>
    <w:rsid w:val="00461816"/>
    <w:rsid w:val="0046688E"/>
    <w:rsid w:val="00466E06"/>
    <w:rsid w:val="00467254"/>
    <w:rsid w:val="00470B24"/>
    <w:rsid w:val="00470E0A"/>
    <w:rsid w:val="00470F3F"/>
    <w:rsid w:val="00470F71"/>
    <w:rsid w:val="00474749"/>
    <w:rsid w:val="00480201"/>
    <w:rsid w:val="00481135"/>
    <w:rsid w:val="00481965"/>
    <w:rsid w:val="00481FE2"/>
    <w:rsid w:val="00482B2B"/>
    <w:rsid w:val="00482D1A"/>
    <w:rsid w:val="00483734"/>
    <w:rsid w:val="00486007"/>
    <w:rsid w:val="00491506"/>
    <w:rsid w:val="0049197D"/>
    <w:rsid w:val="00493335"/>
    <w:rsid w:val="004935FC"/>
    <w:rsid w:val="0049480C"/>
    <w:rsid w:val="004961D8"/>
    <w:rsid w:val="004A051A"/>
    <w:rsid w:val="004A05E2"/>
    <w:rsid w:val="004A36BC"/>
    <w:rsid w:val="004A564C"/>
    <w:rsid w:val="004A5C45"/>
    <w:rsid w:val="004B03BD"/>
    <w:rsid w:val="004B0A8F"/>
    <w:rsid w:val="004B10AA"/>
    <w:rsid w:val="004B4266"/>
    <w:rsid w:val="004B511F"/>
    <w:rsid w:val="004B5BBE"/>
    <w:rsid w:val="004B7D0C"/>
    <w:rsid w:val="004C0C27"/>
    <w:rsid w:val="004C14C4"/>
    <w:rsid w:val="004C25E7"/>
    <w:rsid w:val="004C3160"/>
    <w:rsid w:val="004C466A"/>
    <w:rsid w:val="004C5151"/>
    <w:rsid w:val="004C5826"/>
    <w:rsid w:val="004C58C5"/>
    <w:rsid w:val="004D0267"/>
    <w:rsid w:val="004D1752"/>
    <w:rsid w:val="004D2158"/>
    <w:rsid w:val="004D2AED"/>
    <w:rsid w:val="004D5471"/>
    <w:rsid w:val="004D5BB5"/>
    <w:rsid w:val="004D65E8"/>
    <w:rsid w:val="004D67C4"/>
    <w:rsid w:val="004D7A1C"/>
    <w:rsid w:val="004E08C9"/>
    <w:rsid w:val="004E08F6"/>
    <w:rsid w:val="004E0DF3"/>
    <w:rsid w:val="004E11EB"/>
    <w:rsid w:val="004E140B"/>
    <w:rsid w:val="004E1CDB"/>
    <w:rsid w:val="004E1DC7"/>
    <w:rsid w:val="004E4D32"/>
    <w:rsid w:val="004E4F16"/>
    <w:rsid w:val="004E6394"/>
    <w:rsid w:val="004E6793"/>
    <w:rsid w:val="004F01B4"/>
    <w:rsid w:val="004F1DF1"/>
    <w:rsid w:val="004F2E1E"/>
    <w:rsid w:val="004F3732"/>
    <w:rsid w:val="004F484C"/>
    <w:rsid w:val="004F52D3"/>
    <w:rsid w:val="004F6E19"/>
    <w:rsid w:val="004F7072"/>
    <w:rsid w:val="004F7B42"/>
    <w:rsid w:val="004F7C4D"/>
    <w:rsid w:val="0050077B"/>
    <w:rsid w:val="005008F1"/>
    <w:rsid w:val="00500DF1"/>
    <w:rsid w:val="00501A23"/>
    <w:rsid w:val="00503E18"/>
    <w:rsid w:val="00507333"/>
    <w:rsid w:val="005107FD"/>
    <w:rsid w:val="0051103B"/>
    <w:rsid w:val="00512112"/>
    <w:rsid w:val="005143E6"/>
    <w:rsid w:val="00517D2F"/>
    <w:rsid w:val="005204E5"/>
    <w:rsid w:val="00520D5D"/>
    <w:rsid w:val="0052195A"/>
    <w:rsid w:val="005219BE"/>
    <w:rsid w:val="0052246F"/>
    <w:rsid w:val="00523A92"/>
    <w:rsid w:val="00523FBA"/>
    <w:rsid w:val="00524356"/>
    <w:rsid w:val="00525E78"/>
    <w:rsid w:val="00526270"/>
    <w:rsid w:val="00526CC0"/>
    <w:rsid w:val="00526FC1"/>
    <w:rsid w:val="005277EA"/>
    <w:rsid w:val="00532A6B"/>
    <w:rsid w:val="00534853"/>
    <w:rsid w:val="00534BB1"/>
    <w:rsid w:val="00534C15"/>
    <w:rsid w:val="0053597C"/>
    <w:rsid w:val="00536E6F"/>
    <w:rsid w:val="00537F7B"/>
    <w:rsid w:val="005410B9"/>
    <w:rsid w:val="0054118F"/>
    <w:rsid w:val="005417AC"/>
    <w:rsid w:val="00542490"/>
    <w:rsid w:val="00543C6B"/>
    <w:rsid w:val="005453EC"/>
    <w:rsid w:val="00545575"/>
    <w:rsid w:val="005469A2"/>
    <w:rsid w:val="005511D6"/>
    <w:rsid w:val="0055338F"/>
    <w:rsid w:val="00554112"/>
    <w:rsid w:val="00554236"/>
    <w:rsid w:val="005545F9"/>
    <w:rsid w:val="00555265"/>
    <w:rsid w:val="0055580E"/>
    <w:rsid w:val="0055644E"/>
    <w:rsid w:val="0055654B"/>
    <w:rsid w:val="00557396"/>
    <w:rsid w:val="005578C8"/>
    <w:rsid w:val="00560155"/>
    <w:rsid w:val="00561544"/>
    <w:rsid w:val="00561AF8"/>
    <w:rsid w:val="005640E1"/>
    <w:rsid w:val="00564A52"/>
    <w:rsid w:val="00564EA4"/>
    <w:rsid w:val="00565A22"/>
    <w:rsid w:val="005672DC"/>
    <w:rsid w:val="00567E3B"/>
    <w:rsid w:val="00571506"/>
    <w:rsid w:val="00571BF7"/>
    <w:rsid w:val="00572C92"/>
    <w:rsid w:val="005737CD"/>
    <w:rsid w:val="0057455B"/>
    <w:rsid w:val="00574F32"/>
    <w:rsid w:val="005761EF"/>
    <w:rsid w:val="00576609"/>
    <w:rsid w:val="00576C05"/>
    <w:rsid w:val="00576D93"/>
    <w:rsid w:val="00581D21"/>
    <w:rsid w:val="0058290D"/>
    <w:rsid w:val="00584A2A"/>
    <w:rsid w:val="00584E33"/>
    <w:rsid w:val="00586286"/>
    <w:rsid w:val="00586B2C"/>
    <w:rsid w:val="00587C67"/>
    <w:rsid w:val="00591AF1"/>
    <w:rsid w:val="00591BB6"/>
    <w:rsid w:val="00592AB7"/>
    <w:rsid w:val="00592CF5"/>
    <w:rsid w:val="005947C8"/>
    <w:rsid w:val="00595045"/>
    <w:rsid w:val="005952D8"/>
    <w:rsid w:val="005965DF"/>
    <w:rsid w:val="005A2152"/>
    <w:rsid w:val="005A4417"/>
    <w:rsid w:val="005A4713"/>
    <w:rsid w:val="005A4DE7"/>
    <w:rsid w:val="005A4FE5"/>
    <w:rsid w:val="005A5079"/>
    <w:rsid w:val="005A6358"/>
    <w:rsid w:val="005A66A7"/>
    <w:rsid w:val="005B07E8"/>
    <w:rsid w:val="005B1336"/>
    <w:rsid w:val="005B2463"/>
    <w:rsid w:val="005B2F33"/>
    <w:rsid w:val="005B38EC"/>
    <w:rsid w:val="005B77DD"/>
    <w:rsid w:val="005C068D"/>
    <w:rsid w:val="005C1072"/>
    <w:rsid w:val="005C1594"/>
    <w:rsid w:val="005C16CB"/>
    <w:rsid w:val="005C1D33"/>
    <w:rsid w:val="005C2344"/>
    <w:rsid w:val="005C27B9"/>
    <w:rsid w:val="005C47EC"/>
    <w:rsid w:val="005C5C74"/>
    <w:rsid w:val="005C6F19"/>
    <w:rsid w:val="005C6F77"/>
    <w:rsid w:val="005C7A95"/>
    <w:rsid w:val="005D013B"/>
    <w:rsid w:val="005D27D7"/>
    <w:rsid w:val="005D5A7F"/>
    <w:rsid w:val="005D5B2F"/>
    <w:rsid w:val="005D5B8A"/>
    <w:rsid w:val="005D76BB"/>
    <w:rsid w:val="005D7B32"/>
    <w:rsid w:val="005E0798"/>
    <w:rsid w:val="005E0FBF"/>
    <w:rsid w:val="005E23EE"/>
    <w:rsid w:val="005E353C"/>
    <w:rsid w:val="005E3614"/>
    <w:rsid w:val="005E5628"/>
    <w:rsid w:val="005E6F75"/>
    <w:rsid w:val="005E77E2"/>
    <w:rsid w:val="005E7DBE"/>
    <w:rsid w:val="005F1B21"/>
    <w:rsid w:val="005F22FD"/>
    <w:rsid w:val="005F237B"/>
    <w:rsid w:val="005F2B7E"/>
    <w:rsid w:val="005F2DCF"/>
    <w:rsid w:val="005F2FE9"/>
    <w:rsid w:val="005F427F"/>
    <w:rsid w:val="005F5603"/>
    <w:rsid w:val="005F60D4"/>
    <w:rsid w:val="00600121"/>
    <w:rsid w:val="0060104C"/>
    <w:rsid w:val="00601984"/>
    <w:rsid w:val="00601F40"/>
    <w:rsid w:val="006033E4"/>
    <w:rsid w:val="00603CFA"/>
    <w:rsid w:val="0060502E"/>
    <w:rsid w:val="0060584C"/>
    <w:rsid w:val="00605A92"/>
    <w:rsid w:val="006064FE"/>
    <w:rsid w:val="00606767"/>
    <w:rsid w:val="00607E58"/>
    <w:rsid w:val="006108C6"/>
    <w:rsid w:val="006114EB"/>
    <w:rsid w:val="0061268F"/>
    <w:rsid w:val="00612AF4"/>
    <w:rsid w:val="0061346D"/>
    <w:rsid w:val="00614388"/>
    <w:rsid w:val="00614565"/>
    <w:rsid w:val="00614B2B"/>
    <w:rsid w:val="00616407"/>
    <w:rsid w:val="00620436"/>
    <w:rsid w:val="0062071C"/>
    <w:rsid w:val="0062261B"/>
    <w:rsid w:val="00622BCC"/>
    <w:rsid w:val="00622ECC"/>
    <w:rsid w:val="00625E1D"/>
    <w:rsid w:val="00625F4A"/>
    <w:rsid w:val="00626F86"/>
    <w:rsid w:val="006305E6"/>
    <w:rsid w:val="0063075A"/>
    <w:rsid w:val="00630900"/>
    <w:rsid w:val="00630B91"/>
    <w:rsid w:val="0063220F"/>
    <w:rsid w:val="00632510"/>
    <w:rsid w:val="006329F0"/>
    <w:rsid w:val="006333F9"/>
    <w:rsid w:val="00637B2F"/>
    <w:rsid w:val="00641D60"/>
    <w:rsid w:val="00642419"/>
    <w:rsid w:val="00643E3B"/>
    <w:rsid w:val="00643F5C"/>
    <w:rsid w:val="00645599"/>
    <w:rsid w:val="006462C1"/>
    <w:rsid w:val="00646DC1"/>
    <w:rsid w:val="0064758D"/>
    <w:rsid w:val="00647632"/>
    <w:rsid w:val="00647CFD"/>
    <w:rsid w:val="00651833"/>
    <w:rsid w:val="0065191D"/>
    <w:rsid w:val="00653586"/>
    <w:rsid w:val="006544E1"/>
    <w:rsid w:val="006547D4"/>
    <w:rsid w:val="006557E6"/>
    <w:rsid w:val="00657BED"/>
    <w:rsid w:val="0066059F"/>
    <w:rsid w:val="0066097F"/>
    <w:rsid w:val="00660C59"/>
    <w:rsid w:val="00663305"/>
    <w:rsid w:val="006645B3"/>
    <w:rsid w:val="00664748"/>
    <w:rsid w:val="0066516C"/>
    <w:rsid w:val="0066537B"/>
    <w:rsid w:val="00666803"/>
    <w:rsid w:val="00667C2C"/>
    <w:rsid w:val="006710D0"/>
    <w:rsid w:val="00671781"/>
    <w:rsid w:val="00674D03"/>
    <w:rsid w:val="00675B8C"/>
    <w:rsid w:val="00677039"/>
    <w:rsid w:val="006771F3"/>
    <w:rsid w:val="00677984"/>
    <w:rsid w:val="00681E45"/>
    <w:rsid w:val="0068486C"/>
    <w:rsid w:val="00684B1B"/>
    <w:rsid w:val="006864AB"/>
    <w:rsid w:val="00686861"/>
    <w:rsid w:val="006914E7"/>
    <w:rsid w:val="0069218B"/>
    <w:rsid w:val="00692D4B"/>
    <w:rsid w:val="00692E71"/>
    <w:rsid w:val="006940B8"/>
    <w:rsid w:val="00695354"/>
    <w:rsid w:val="006961BF"/>
    <w:rsid w:val="006A01CB"/>
    <w:rsid w:val="006A1504"/>
    <w:rsid w:val="006A1BEC"/>
    <w:rsid w:val="006A230C"/>
    <w:rsid w:val="006A588D"/>
    <w:rsid w:val="006A605F"/>
    <w:rsid w:val="006A708F"/>
    <w:rsid w:val="006A781D"/>
    <w:rsid w:val="006B00FF"/>
    <w:rsid w:val="006B03F0"/>
    <w:rsid w:val="006B2578"/>
    <w:rsid w:val="006B28B0"/>
    <w:rsid w:val="006B2FA2"/>
    <w:rsid w:val="006B3337"/>
    <w:rsid w:val="006B38B3"/>
    <w:rsid w:val="006B39AD"/>
    <w:rsid w:val="006B3B09"/>
    <w:rsid w:val="006B3F21"/>
    <w:rsid w:val="006B5BB3"/>
    <w:rsid w:val="006B5DE7"/>
    <w:rsid w:val="006B5EA1"/>
    <w:rsid w:val="006B73CE"/>
    <w:rsid w:val="006B7C54"/>
    <w:rsid w:val="006C153B"/>
    <w:rsid w:val="006C2107"/>
    <w:rsid w:val="006C2135"/>
    <w:rsid w:val="006C27F3"/>
    <w:rsid w:val="006C3C0C"/>
    <w:rsid w:val="006C40F3"/>
    <w:rsid w:val="006C4381"/>
    <w:rsid w:val="006C4DE6"/>
    <w:rsid w:val="006C6252"/>
    <w:rsid w:val="006C645A"/>
    <w:rsid w:val="006C78D3"/>
    <w:rsid w:val="006C7D09"/>
    <w:rsid w:val="006C7F85"/>
    <w:rsid w:val="006D0A66"/>
    <w:rsid w:val="006D0DB3"/>
    <w:rsid w:val="006D181B"/>
    <w:rsid w:val="006D1EA3"/>
    <w:rsid w:val="006D2AE5"/>
    <w:rsid w:val="006D34DF"/>
    <w:rsid w:val="006D5D84"/>
    <w:rsid w:val="006D6E4B"/>
    <w:rsid w:val="006D7638"/>
    <w:rsid w:val="006D7F74"/>
    <w:rsid w:val="006E04CF"/>
    <w:rsid w:val="006E15C8"/>
    <w:rsid w:val="006E27A4"/>
    <w:rsid w:val="006E3195"/>
    <w:rsid w:val="006E3DEC"/>
    <w:rsid w:val="006E4AAA"/>
    <w:rsid w:val="006E6116"/>
    <w:rsid w:val="006E646B"/>
    <w:rsid w:val="006E6479"/>
    <w:rsid w:val="006E795D"/>
    <w:rsid w:val="006E7B40"/>
    <w:rsid w:val="006E7E18"/>
    <w:rsid w:val="006F0349"/>
    <w:rsid w:val="006F24BD"/>
    <w:rsid w:val="006F3445"/>
    <w:rsid w:val="006F3D48"/>
    <w:rsid w:val="006F4011"/>
    <w:rsid w:val="006F470D"/>
    <w:rsid w:val="006F5F73"/>
    <w:rsid w:val="006F6358"/>
    <w:rsid w:val="006F7313"/>
    <w:rsid w:val="006F731B"/>
    <w:rsid w:val="006F7B6D"/>
    <w:rsid w:val="00700DF6"/>
    <w:rsid w:val="007031A2"/>
    <w:rsid w:val="00703DEF"/>
    <w:rsid w:val="007048EF"/>
    <w:rsid w:val="00705C3E"/>
    <w:rsid w:val="00706144"/>
    <w:rsid w:val="00706970"/>
    <w:rsid w:val="00707B73"/>
    <w:rsid w:val="007102BA"/>
    <w:rsid w:val="007109DA"/>
    <w:rsid w:val="007127E6"/>
    <w:rsid w:val="007145B7"/>
    <w:rsid w:val="0071715F"/>
    <w:rsid w:val="0071743E"/>
    <w:rsid w:val="00721820"/>
    <w:rsid w:val="007246DB"/>
    <w:rsid w:val="0072534E"/>
    <w:rsid w:val="0072694F"/>
    <w:rsid w:val="00726A22"/>
    <w:rsid w:val="0073141E"/>
    <w:rsid w:val="00731D61"/>
    <w:rsid w:val="0073426D"/>
    <w:rsid w:val="007345A3"/>
    <w:rsid w:val="007359EF"/>
    <w:rsid w:val="00736C59"/>
    <w:rsid w:val="00737382"/>
    <w:rsid w:val="00737A1A"/>
    <w:rsid w:val="0074070D"/>
    <w:rsid w:val="00740AE3"/>
    <w:rsid w:val="00740D0F"/>
    <w:rsid w:val="00741B8C"/>
    <w:rsid w:val="00741D84"/>
    <w:rsid w:val="00742013"/>
    <w:rsid w:val="00742811"/>
    <w:rsid w:val="00742BDE"/>
    <w:rsid w:val="00743BC2"/>
    <w:rsid w:val="00744C3E"/>
    <w:rsid w:val="00745BE7"/>
    <w:rsid w:val="00745ED1"/>
    <w:rsid w:val="00746E1D"/>
    <w:rsid w:val="0074776B"/>
    <w:rsid w:val="00750A04"/>
    <w:rsid w:val="007513D7"/>
    <w:rsid w:val="007513ED"/>
    <w:rsid w:val="0075277E"/>
    <w:rsid w:val="00753E37"/>
    <w:rsid w:val="0075529A"/>
    <w:rsid w:val="00755446"/>
    <w:rsid w:val="00755618"/>
    <w:rsid w:val="00755722"/>
    <w:rsid w:val="007557A6"/>
    <w:rsid w:val="0075583E"/>
    <w:rsid w:val="00755C80"/>
    <w:rsid w:val="00761244"/>
    <w:rsid w:val="007613A0"/>
    <w:rsid w:val="00761CD4"/>
    <w:rsid w:val="00761F27"/>
    <w:rsid w:val="0076203B"/>
    <w:rsid w:val="007632B5"/>
    <w:rsid w:val="00763658"/>
    <w:rsid w:val="007641A9"/>
    <w:rsid w:val="00765030"/>
    <w:rsid w:val="00766442"/>
    <w:rsid w:val="00767D41"/>
    <w:rsid w:val="00770F6C"/>
    <w:rsid w:val="00771ACF"/>
    <w:rsid w:val="00772157"/>
    <w:rsid w:val="00772365"/>
    <w:rsid w:val="00772F98"/>
    <w:rsid w:val="0077588E"/>
    <w:rsid w:val="00776054"/>
    <w:rsid w:val="00776FC6"/>
    <w:rsid w:val="0078077B"/>
    <w:rsid w:val="007822EE"/>
    <w:rsid w:val="00782D40"/>
    <w:rsid w:val="00783C33"/>
    <w:rsid w:val="00784987"/>
    <w:rsid w:val="00786D2C"/>
    <w:rsid w:val="00787574"/>
    <w:rsid w:val="00787B2D"/>
    <w:rsid w:val="00791749"/>
    <w:rsid w:val="00793527"/>
    <w:rsid w:val="00793AAC"/>
    <w:rsid w:val="0079491B"/>
    <w:rsid w:val="00796D18"/>
    <w:rsid w:val="007978FC"/>
    <w:rsid w:val="007A0227"/>
    <w:rsid w:val="007A13F1"/>
    <w:rsid w:val="007A2979"/>
    <w:rsid w:val="007A3223"/>
    <w:rsid w:val="007A41B9"/>
    <w:rsid w:val="007A476E"/>
    <w:rsid w:val="007A4B02"/>
    <w:rsid w:val="007A5392"/>
    <w:rsid w:val="007A65F2"/>
    <w:rsid w:val="007A717F"/>
    <w:rsid w:val="007A787B"/>
    <w:rsid w:val="007B07D3"/>
    <w:rsid w:val="007B2091"/>
    <w:rsid w:val="007B2288"/>
    <w:rsid w:val="007B2B25"/>
    <w:rsid w:val="007B3429"/>
    <w:rsid w:val="007B3B8D"/>
    <w:rsid w:val="007B4229"/>
    <w:rsid w:val="007B43DE"/>
    <w:rsid w:val="007B5C0A"/>
    <w:rsid w:val="007B6C86"/>
    <w:rsid w:val="007B793D"/>
    <w:rsid w:val="007C1023"/>
    <w:rsid w:val="007C3A72"/>
    <w:rsid w:val="007C3E58"/>
    <w:rsid w:val="007C5058"/>
    <w:rsid w:val="007C6BE1"/>
    <w:rsid w:val="007D03A0"/>
    <w:rsid w:val="007D0B8B"/>
    <w:rsid w:val="007D0C2D"/>
    <w:rsid w:val="007D21EA"/>
    <w:rsid w:val="007D2611"/>
    <w:rsid w:val="007D26ED"/>
    <w:rsid w:val="007D3823"/>
    <w:rsid w:val="007D3DA2"/>
    <w:rsid w:val="007D4868"/>
    <w:rsid w:val="007D54A6"/>
    <w:rsid w:val="007D55D8"/>
    <w:rsid w:val="007D63D2"/>
    <w:rsid w:val="007D77C4"/>
    <w:rsid w:val="007E2021"/>
    <w:rsid w:val="007E3EFA"/>
    <w:rsid w:val="007E42C5"/>
    <w:rsid w:val="007E48A4"/>
    <w:rsid w:val="007E52F4"/>
    <w:rsid w:val="007E55CC"/>
    <w:rsid w:val="007E569A"/>
    <w:rsid w:val="007E67B6"/>
    <w:rsid w:val="007E7899"/>
    <w:rsid w:val="007F0227"/>
    <w:rsid w:val="007F0E60"/>
    <w:rsid w:val="007F19C8"/>
    <w:rsid w:val="007F3A74"/>
    <w:rsid w:val="007F3F85"/>
    <w:rsid w:val="007F4031"/>
    <w:rsid w:val="007F4673"/>
    <w:rsid w:val="007F4FC6"/>
    <w:rsid w:val="007F5576"/>
    <w:rsid w:val="008004AF"/>
    <w:rsid w:val="008005DF"/>
    <w:rsid w:val="00800FBB"/>
    <w:rsid w:val="00801980"/>
    <w:rsid w:val="00804591"/>
    <w:rsid w:val="00804AFD"/>
    <w:rsid w:val="00804EE4"/>
    <w:rsid w:val="00806746"/>
    <w:rsid w:val="008117BC"/>
    <w:rsid w:val="008131AD"/>
    <w:rsid w:val="00813EBD"/>
    <w:rsid w:val="008141BB"/>
    <w:rsid w:val="0081478D"/>
    <w:rsid w:val="00816C17"/>
    <w:rsid w:val="008219DF"/>
    <w:rsid w:val="00821C6A"/>
    <w:rsid w:val="00822638"/>
    <w:rsid w:val="00825908"/>
    <w:rsid w:val="008259F5"/>
    <w:rsid w:val="00827434"/>
    <w:rsid w:val="00827B6F"/>
    <w:rsid w:val="00827D1C"/>
    <w:rsid w:val="0082F5B7"/>
    <w:rsid w:val="0083043E"/>
    <w:rsid w:val="008309C5"/>
    <w:rsid w:val="00833161"/>
    <w:rsid w:val="00836E91"/>
    <w:rsid w:val="00837887"/>
    <w:rsid w:val="00837920"/>
    <w:rsid w:val="00840B07"/>
    <w:rsid w:val="00841446"/>
    <w:rsid w:val="00842030"/>
    <w:rsid w:val="0084378C"/>
    <w:rsid w:val="00845639"/>
    <w:rsid w:val="008459E3"/>
    <w:rsid w:val="00846DF2"/>
    <w:rsid w:val="008525D7"/>
    <w:rsid w:val="00852983"/>
    <w:rsid w:val="008544DD"/>
    <w:rsid w:val="00854B23"/>
    <w:rsid w:val="008553DA"/>
    <w:rsid w:val="00855E45"/>
    <w:rsid w:val="008565D5"/>
    <w:rsid w:val="008570F0"/>
    <w:rsid w:val="0086049F"/>
    <w:rsid w:val="0086055F"/>
    <w:rsid w:val="00860D11"/>
    <w:rsid w:val="00860F47"/>
    <w:rsid w:val="00861557"/>
    <w:rsid w:val="008632B8"/>
    <w:rsid w:val="00863E12"/>
    <w:rsid w:val="0086407B"/>
    <w:rsid w:val="00864E4B"/>
    <w:rsid w:val="008662B5"/>
    <w:rsid w:val="008672DD"/>
    <w:rsid w:val="008679A7"/>
    <w:rsid w:val="00867EEE"/>
    <w:rsid w:val="00867F73"/>
    <w:rsid w:val="00870604"/>
    <w:rsid w:val="00870D15"/>
    <w:rsid w:val="0087133E"/>
    <w:rsid w:val="00872C71"/>
    <w:rsid w:val="00872F81"/>
    <w:rsid w:val="00873502"/>
    <w:rsid w:val="0087516C"/>
    <w:rsid w:val="008766D2"/>
    <w:rsid w:val="00876B04"/>
    <w:rsid w:val="00876FFC"/>
    <w:rsid w:val="00877DCF"/>
    <w:rsid w:val="008803C3"/>
    <w:rsid w:val="008804C3"/>
    <w:rsid w:val="00881332"/>
    <w:rsid w:val="008824F1"/>
    <w:rsid w:val="00882867"/>
    <w:rsid w:val="00884151"/>
    <w:rsid w:val="008849D8"/>
    <w:rsid w:val="008854ED"/>
    <w:rsid w:val="00886B15"/>
    <w:rsid w:val="00887426"/>
    <w:rsid w:val="00887A93"/>
    <w:rsid w:val="00887DE0"/>
    <w:rsid w:val="00887EB6"/>
    <w:rsid w:val="00890937"/>
    <w:rsid w:val="00891ECE"/>
    <w:rsid w:val="008920F4"/>
    <w:rsid w:val="00892FB0"/>
    <w:rsid w:val="00893CB0"/>
    <w:rsid w:val="00894C41"/>
    <w:rsid w:val="008957AF"/>
    <w:rsid w:val="0089608C"/>
    <w:rsid w:val="00896DA8"/>
    <w:rsid w:val="008A0017"/>
    <w:rsid w:val="008A06EC"/>
    <w:rsid w:val="008A13E9"/>
    <w:rsid w:val="008A3FEF"/>
    <w:rsid w:val="008A42FF"/>
    <w:rsid w:val="008A66B0"/>
    <w:rsid w:val="008B04BE"/>
    <w:rsid w:val="008B0F47"/>
    <w:rsid w:val="008B10C3"/>
    <w:rsid w:val="008B1C60"/>
    <w:rsid w:val="008B29B1"/>
    <w:rsid w:val="008B5705"/>
    <w:rsid w:val="008C1530"/>
    <w:rsid w:val="008C2242"/>
    <w:rsid w:val="008C5E71"/>
    <w:rsid w:val="008C6572"/>
    <w:rsid w:val="008D252B"/>
    <w:rsid w:val="008D3ACB"/>
    <w:rsid w:val="008D48C8"/>
    <w:rsid w:val="008D5692"/>
    <w:rsid w:val="008D5F84"/>
    <w:rsid w:val="008D78DE"/>
    <w:rsid w:val="008E0195"/>
    <w:rsid w:val="008E0426"/>
    <w:rsid w:val="008E24B9"/>
    <w:rsid w:val="008E5423"/>
    <w:rsid w:val="008E57EF"/>
    <w:rsid w:val="008E6764"/>
    <w:rsid w:val="008E7FAC"/>
    <w:rsid w:val="008F0B23"/>
    <w:rsid w:val="008F1806"/>
    <w:rsid w:val="008F43D9"/>
    <w:rsid w:val="008F4628"/>
    <w:rsid w:val="008F47CE"/>
    <w:rsid w:val="008F4B1D"/>
    <w:rsid w:val="008F5CC1"/>
    <w:rsid w:val="008F6242"/>
    <w:rsid w:val="008F64E5"/>
    <w:rsid w:val="008F77CB"/>
    <w:rsid w:val="009019EB"/>
    <w:rsid w:val="00901FB3"/>
    <w:rsid w:val="00902F8A"/>
    <w:rsid w:val="009033BA"/>
    <w:rsid w:val="00903AC7"/>
    <w:rsid w:val="00904C24"/>
    <w:rsid w:val="00905EA3"/>
    <w:rsid w:val="00907BF5"/>
    <w:rsid w:val="009100ED"/>
    <w:rsid w:val="009109F6"/>
    <w:rsid w:val="00910A62"/>
    <w:rsid w:val="0091147A"/>
    <w:rsid w:val="009116F4"/>
    <w:rsid w:val="00912345"/>
    <w:rsid w:val="00912933"/>
    <w:rsid w:val="009130D1"/>
    <w:rsid w:val="00913162"/>
    <w:rsid w:val="00913F0A"/>
    <w:rsid w:val="00916975"/>
    <w:rsid w:val="00916BFC"/>
    <w:rsid w:val="0091725E"/>
    <w:rsid w:val="009175F5"/>
    <w:rsid w:val="009176EF"/>
    <w:rsid w:val="00922273"/>
    <w:rsid w:val="009240FF"/>
    <w:rsid w:val="00925134"/>
    <w:rsid w:val="00925538"/>
    <w:rsid w:val="00926D4F"/>
    <w:rsid w:val="00927061"/>
    <w:rsid w:val="00927075"/>
    <w:rsid w:val="00927189"/>
    <w:rsid w:val="009272BC"/>
    <w:rsid w:val="009302DC"/>
    <w:rsid w:val="009329D1"/>
    <w:rsid w:val="009346E3"/>
    <w:rsid w:val="00934A1E"/>
    <w:rsid w:val="00935776"/>
    <w:rsid w:val="00937227"/>
    <w:rsid w:val="009408E6"/>
    <w:rsid w:val="00940A92"/>
    <w:rsid w:val="00941372"/>
    <w:rsid w:val="00942ACB"/>
    <w:rsid w:val="00943061"/>
    <w:rsid w:val="0094363B"/>
    <w:rsid w:val="00945D29"/>
    <w:rsid w:val="00945D61"/>
    <w:rsid w:val="0094727B"/>
    <w:rsid w:val="0095060C"/>
    <w:rsid w:val="00950A39"/>
    <w:rsid w:val="00951317"/>
    <w:rsid w:val="00951823"/>
    <w:rsid w:val="00951826"/>
    <w:rsid w:val="00953865"/>
    <w:rsid w:val="00954388"/>
    <w:rsid w:val="00954C47"/>
    <w:rsid w:val="00955A30"/>
    <w:rsid w:val="00955FD0"/>
    <w:rsid w:val="00956466"/>
    <w:rsid w:val="00956713"/>
    <w:rsid w:val="00956BD8"/>
    <w:rsid w:val="009612CF"/>
    <w:rsid w:val="00961B31"/>
    <w:rsid w:val="00962941"/>
    <w:rsid w:val="00964301"/>
    <w:rsid w:val="0096497B"/>
    <w:rsid w:val="00965AF2"/>
    <w:rsid w:val="00966DF0"/>
    <w:rsid w:val="009671C9"/>
    <w:rsid w:val="009675D2"/>
    <w:rsid w:val="00970CC2"/>
    <w:rsid w:val="009718FF"/>
    <w:rsid w:val="00972A49"/>
    <w:rsid w:val="00973C6D"/>
    <w:rsid w:val="0097550F"/>
    <w:rsid w:val="00980FB0"/>
    <w:rsid w:val="009810CB"/>
    <w:rsid w:val="009828C6"/>
    <w:rsid w:val="00984EB2"/>
    <w:rsid w:val="00985440"/>
    <w:rsid w:val="00985689"/>
    <w:rsid w:val="0098658D"/>
    <w:rsid w:val="00986680"/>
    <w:rsid w:val="009868CB"/>
    <w:rsid w:val="009868E3"/>
    <w:rsid w:val="00986AC2"/>
    <w:rsid w:val="0099114B"/>
    <w:rsid w:val="009912A0"/>
    <w:rsid w:val="00992B8B"/>
    <w:rsid w:val="00993EFB"/>
    <w:rsid w:val="00994385"/>
    <w:rsid w:val="00994D1B"/>
    <w:rsid w:val="00994DC3"/>
    <w:rsid w:val="009963A4"/>
    <w:rsid w:val="00997D62"/>
    <w:rsid w:val="009A0151"/>
    <w:rsid w:val="009A081C"/>
    <w:rsid w:val="009A2D65"/>
    <w:rsid w:val="009A3662"/>
    <w:rsid w:val="009A4217"/>
    <w:rsid w:val="009A4245"/>
    <w:rsid w:val="009A4FAD"/>
    <w:rsid w:val="009A5BEA"/>
    <w:rsid w:val="009A5CB9"/>
    <w:rsid w:val="009A7F91"/>
    <w:rsid w:val="009B01A7"/>
    <w:rsid w:val="009B05D8"/>
    <w:rsid w:val="009B2094"/>
    <w:rsid w:val="009B238E"/>
    <w:rsid w:val="009B341A"/>
    <w:rsid w:val="009B4FCF"/>
    <w:rsid w:val="009B537A"/>
    <w:rsid w:val="009B64C6"/>
    <w:rsid w:val="009B7643"/>
    <w:rsid w:val="009B77B5"/>
    <w:rsid w:val="009C08C6"/>
    <w:rsid w:val="009C0BE5"/>
    <w:rsid w:val="009C2F78"/>
    <w:rsid w:val="009C381E"/>
    <w:rsid w:val="009C3FDB"/>
    <w:rsid w:val="009C57E4"/>
    <w:rsid w:val="009C6AFD"/>
    <w:rsid w:val="009C6B71"/>
    <w:rsid w:val="009C777E"/>
    <w:rsid w:val="009C7911"/>
    <w:rsid w:val="009D13F8"/>
    <w:rsid w:val="009D1CC6"/>
    <w:rsid w:val="009D3664"/>
    <w:rsid w:val="009D3AC4"/>
    <w:rsid w:val="009D4AD1"/>
    <w:rsid w:val="009D50A4"/>
    <w:rsid w:val="009D69D1"/>
    <w:rsid w:val="009D742A"/>
    <w:rsid w:val="009D7BD7"/>
    <w:rsid w:val="009E0314"/>
    <w:rsid w:val="009E129F"/>
    <w:rsid w:val="009E1315"/>
    <w:rsid w:val="009E1D0E"/>
    <w:rsid w:val="009E1EF3"/>
    <w:rsid w:val="009E224B"/>
    <w:rsid w:val="009E34B5"/>
    <w:rsid w:val="009E3806"/>
    <w:rsid w:val="009E4DF4"/>
    <w:rsid w:val="009E524A"/>
    <w:rsid w:val="009E71AD"/>
    <w:rsid w:val="009E7D6F"/>
    <w:rsid w:val="009F1434"/>
    <w:rsid w:val="009F1611"/>
    <w:rsid w:val="009F16A0"/>
    <w:rsid w:val="009F170C"/>
    <w:rsid w:val="009F48AA"/>
    <w:rsid w:val="009F7150"/>
    <w:rsid w:val="00A008BA"/>
    <w:rsid w:val="00A00DBC"/>
    <w:rsid w:val="00A022F4"/>
    <w:rsid w:val="00A02613"/>
    <w:rsid w:val="00A03736"/>
    <w:rsid w:val="00A04BF6"/>
    <w:rsid w:val="00A04E5E"/>
    <w:rsid w:val="00A05360"/>
    <w:rsid w:val="00A06132"/>
    <w:rsid w:val="00A06A80"/>
    <w:rsid w:val="00A1307E"/>
    <w:rsid w:val="00A15F35"/>
    <w:rsid w:val="00A16049"/>
    <w:rsid w:val="00A2083A"/>
    <w:rsid w:val="00A22817"/>
    <w:rsid w:val="00A2298B"/>
    <w:rsid w:val="00A236FE"/>
    <w:rsid w:val="00A23A01"/>
    <w:rsid w:val="00A2667D"/>
    <w:rsid w:val="00A27096"/>
    <w:rsid w:val="00A27891"/>
    <w:rsid w:val="00A3063D"/>
    <w:rsid w:val="00A31076"/>
    <w:rsid w:val="00A3172F"/>
    <w:rsid w:val="00A31B5A"/>
    <w:rsid w:val="00A322BF"/>
    <w:rsid w:val="00A32349"/>
    <w:rsid w:val="00A340B6"/>
    <w:rsid w:val="00A3479E"/>
    <w:rsid w:val="00A355AB"/>
    <w:rsid w:val="00A364C9"/>
    <w:rsid w:val="00A37DC6"/>
    <w:rsid w:val="00A40200"/>
    <w:rsid w:val="00A41982"/>
    <w:rsid w:val="00A4279D"/>
    <w:rsid w:val="00A447F9"/>
    <w:rsid w:val="00A448A6"/>
    <w:rsid w:val="00A45690"/>
    <w:rsid w:val="00A45EAC"/>
    <w:rsid w:val="00A471E0"/>
    <w:rsid w:val="00A472ED"/>
    <w:rsid w:val="00A5004B"/>
    <w:rsid w:val="00A50469"/>
    <w:rsid w:val="00A505FB"/>
    <w:rsid w:val="00A51393"/>
    <w:rsid w:val="00A540EF"/>
    <w:rsid w:val="00A5510F"/>
    <w:rsid w:val="00A55603"/>
    <w:rsid w:val="00A560A4"/>
    <w:rsid w:val="00A57236"/>
    <w:rsid w:val="00A576D8"/>
    <w:rsid w:val="00A61A2C"/>
    <w:rsid w:val="00A623CF"/>
    <w:rsid w:val="00A643B7"/>
    <w:rsid w:val="00A652F9"/>
    <w:rsid w:val="00A659D9"/>
    <w:rsid w:val="00A65A28"/>
    <w:rsid w:val="00A666F6"/>
    <w:rsid w:val="00A66A12"/>
    <w:rsid w:val="00A6748A"/>
    <w:rsid w:val="00A67DE6"/>
    <w:rsid w:val="00A67EC2"/>
    <w:rsid w:val="00A71B17"/>
    <w:rsid w:val="00A7368F"/>
    <w:rsid w:val="00A738AB"/>
    <w:rsid w:val="00A742F3"/>
    <w:rsid w:val="00A7551C"/>
    <w:rsid w:val="00A76C1C"/>
    <w:rsid w:val="00A76DCF"/>
    <w:rsid w:val="00A77E3D"/>
    <w:rsid w:val="00A80E43"/>
    <w:rsid w:val="00A80E47"/>
    <w:rsid w:val="00A81587"/>
    <w:rsid w:val="00A82584"/>
    <w:rsid w:val="00A83F52"/>
    <w:rsid w:val="00A849AF"/>
    <w:rsid w:val="00A84D52"/>
    <w:rsid w:val="00A87476"/>
    <w:rsid w:val="00A92840"/>
    <w:rsid w:val="00A94CC0"/>
    <w:rsid w:val="00A962BD"/>
    <w:rsid w:val="00A979B9"/>
    <w:rsid w:val="00AA0530"/>
    <w:rsid w:val="00AA0A96"/>
    <w:rsid w:val="00AA10C8"/>
    <w:rsid w:val="00AA2252"/>
    <w:rsid w:val="00AA29BF"/>
    <w:rsid w:val="00AA335C"/>
    <w:rsid w:val="00AA3FA8"/>
    <w:rsid w:val="00AA468F"/>
    <w:rsid w:val="00AA4E91"/>
    <w:rsid w:val="00AA672F"/>
    <w:rsid w:val="00AA7629"/>
    <w:rsid w:val="00AB1092"/>
    <w:rsid w:val="00AB1A5F"/>
    <w:rsid w:val="00AB1B0E"/>
    <w:rsid w:val="00AB208E"/>
    <w:rsid w:val="00AB2868"/>
    <w:rsid w:val="00AB52AB"/>
    <w:rsid w:val="00AB553B"/>
    <w:rsid w:val="00AB59C4"/>
    <w:rsid w:val="00AB5BD1"/>
    <w:rsid w:val="00AC0903"/>
    <w:rsid w:val="00AC0C50"/>
    <w:rsid w:val="00AC18C4"/>
    <w:rsid w:val="00AC1FBA"/>
    <w:rsid w:val="00AC4AAC"/>
    <w:rsid w:val="00AC6229"/>
    <w:rsid w:val="00AC71F4"/>
    <w:rsid w:val="00AC7BDA"/>
    <w:rsid w:val="00AD00C9"/>
    <w:rsid w:val="00AD00D4"/>
    <w:rsid w:val="00AD06D1"/>
    <w:rsid w:val="00AD0A6A"/>
    <w:rsid w:val="00AD179D"/>
    <w:rsid w:val="00AD21BD"/>
    <w:rsid w:val="00AD2D97"/>
    <w:rsid w:val="00AD387A"/>
    <w:rsid w:val="00AD3E67"/>
    <w:rsid w:val="00AD44A7"/>
    <w:rsid w:val="00AD728B"/>
    <w:rsid w:val="00AE005F"/>
    <w:rsid w:val="00AE078A"/>
    <w:rsid w:val="00AE117C"/>
    <w:rsid w:val="00AE13B3"/>
    <w:rsid w:val="00AE1E04"/>
    <w:rsid w:val="00AE2331"/>
    <w:rsid w:val="00AE4D76"/>
    <w:rsid w:val="00AE5535"/>
    <w:rsid w:val="00AE55D1"/>
    <w:rsid w:val="00AE68A3"/>
    <w:rsid w:val="00AE7535"/>
    <w:rsid w:val="00AF014D"/>
    <w:rsid w:val="00AF101B"/>
    <w:rsid w:val="00AF1F45"/>
    <w:rsid w:val="00AF33C5"/>
    <w:rsid w:val="00AF3EFA"/>
    <w:rsid w:val="00AF4E84"/>
    <w:rsid w:val="00AF576F"/>
    <w:rsid w:val="00AF6C8C"/>
    <w:rsid w:val="00AF7500"/>
    <w:rsid w:val="00AF7A6D"/>
    <w:rsid w:val="00B001AD"/>
    <w:rsid w:val="00B003F9"/>
    <w:rsid w:val="00B01CAB"/>
    <w:rsid w:val="00B01DB8"/>
    <w:rsid w:val="00B04FC9"/>
    <w:rsid w:val="00B06065"/>
    <w:rsid w:val="00B07109"/>
    <w:rsid w:val="00B07B56"/>
    <w:rsid w:val="00B115AC"/>
    <w:rsid w:val="00B11991"/>
    <w:rsid w:val="00B13152"/>
    <w:rsid w:val="00B13C97"/>
    <w:rsid w:val="00B152A4"/>
    <w:rsid w:val="00B1538E"/>
    <w:rsid w:val="00B15B4D"/>
    <w:rsid w:val="00B17D07"/>
    <w:rsid w:val="00B17D36"/>
    <w:rsid w:val="00B2064F"/>
    <w:rsid w:val="00B2066F"/>
    <w:rsid w:val="00B20A5B"/>
    <w:rsid w:val="00B21FC9"/>
    <w:rsid w:val="00B22A1B"/>
    <w:rsid w:val="00B22EE3"/>
    <w:rsid w:val="00B24F7F"/>
    <w:rsid w:val="00B3059F"/>
    <w:rsid w:val="00B34381"/>
    <w:rsid w:val="00B34812"/>
    <w:rsid w:val="00B34A0D"/>
    <w:rsid w:val="00B34A58"/>
    <w:rsid w:val="00B34D28"/>
    <w:rsid w:val="00B355C4"/>
    <w:rsid w:val="00B35FAE"/>
    <w:rsid w:val="00B367BF"/>
    <w:rsid w:val="00B36E61"/>
    <w:rsid w:val="00B371BA"/>
    <w:rsid w:val="00B4135D"/>
    <w:rsid w:val="00B4153A"/>
    <w:rsid w:val="00B41BF2"/>
    <w:rsid w:val="00B44410"/>
    <w:rsid w:val="00B460C0"/>
    <w:rsid w:val="00B46A71"/>
    <w:rsid w:val="00B50496"/>
    <w:rsid w:val="00B50840"/>
    <w:rsid w:val="00B511BD"/>
    <w:rsid w:val="00B5415B"/>
    <w:rsid w:val="00B55008"/>
    <w:rsid w:val="00B55012"/>
    <w:rsid w:val="00B558E6"/>
    <w:rsid w:val="00B55947"/>
    <w:rsid w:val="00B57724"/>
    <w:rsid w:val="00B57F67"/>
    <w:rsid w:val="00B61E3B"/>
    <w:rsid w:val="00B64C53"/>
    <w:rsid w:val="00B64E9B"/>
    <w:rsid w:val="00B66170"/>
    <w:rsid w:val="00B664AD"/>
    <w:rsid w:val="00B670F8"/>
    <w:rsid w:val="00B67EBA"/>
    <w:rsid w:val="00B70F99"/>
    <w:rsid w:val="00B71735"/>
    <w:rsid w:val="00B725BD"/>
    <w:rsid w:val="00B72D29"/>
    <w:rsid w:val="00B76337"/>
    <w:rsid w:val="00B76518"/>
    <w:rsid w:val="00B77B42"/>
    <w:rsid w:val="00B77CE2"/>
    <w:rsid w:val="00B8270A"/>
    <w:rsid w:val="00B836A9"/>
    <w:rsid w:val="00B854F3"/>
    <w:rsid w:val="00B85641"/>
    <w:rsid w:val="00B869A2"/>
    <w:rsid w:val="00B9013E"/>
    <w:rsid w:val="00B92D6E"/>
    <w:rsid w:val="00B93943"/>
    <w:rsid w:val="00B9449E"/>
    <w:rsid w:val="00B94928"/>
    <w:rsid w:val="00B963C6"/>
    <w:rsid w:val="00B96826"/>
    <w:rsid w:val="00B972F7"/>
    <w:rsid w:val="00B97CEB"/>
    <w:rsid w:val="00BA039F"/>
    <w:rsid w:val="00BA1438"/>
    <w:rsid w:val="00BA1E6A"/>
    <w:rsid w:val="00BA28F7"/>
    <w:rsid w:val="00BA35D8"/>
    <w:rsid w:val="00BA5327"/>
    <w:rsid w:val="00BA5EB2"/>
    <w:rsid w:val="00BA6394"/>
    <w:rsid w:val="00BA72F2"/>
    <w:rsid w:val="00BA7E67"/>
    <w:rsid w:val="00BB0BAE"/>
    <w:rsid w:val="00BB0E57"/>
    <w:rsid w:val="00BB4DAD"/>
    <w:rsid w:val="00BB7E1E"/>
    <w:rsid w:val="00BC0B8D"/>
    <w:rsid w:val="00BC1048"/>
    <w:rsid w:val="00BC10AF"/>
    <w:rsid w:val="00BC1E84"/>
    <w:rsid w:val="00BC2229"/>
    <w:rsid w:val="00BC2483"/>
    <w:rsid w:val="00BC36E8"/>
    <w:rsid w:val="00BC39C7"/>
    <w:rsid w:val="00BC4621"/>
    <w:rsid w:val="00BC4632"/>
    <w:rsid w:val="00BC4748"/>
    <w:rsid w:val="00BC6DF2"/>
    <w:rsid w:val="00BD0134"/>
    <w:rsid w:val="00BD0CCC"/>
    <w:rsid w:val="00BD0D6F"/>
    <w:rsid w:val="00BD0EEF"/>
    <w:rsid w:val="00BD1B05"/>
    <w:rsid w:val="00BD2FD7"/>
    <w:rsid w:val="00BD4289"/>
    <w:rsid w:val="00BD5042"/>
    <w:rsid w:val="00BD51F9"/>
    <w:rsid w:val="00BD668F"/>
    <w:rsid w:val="00BD6C79"/>
    <w:rsid w:val="00BD746A"/>
    <w:rsid w:val="00BD7C66"/>
    <w:rsid w:val="00BE0401"/>
    <w:rsid w:val="00BE07BB"/>
    <w:rsid w:val="00BE0F18"/>
    <w:rsid w:val="00BE102E"/>
    <w:rsid w:val="00BE25F0"/>
    <w:rsid w:val="00BE4F23"/>
    <w:rsid w:val="00BE51F1"/>
    <w:rsid w:val="00BE6BDA"/>
    <w:rsid w:val="00BE6CB6"/>
    <w:rsid w:val="00BE7768"/>
    <w:rsid w:val="00BE776E"/>
    <w:rsid w:val="00BE7CCF"/>
    <w:rsid w:val="00BF18D8"/>
    <w:rsid w:val="00BF1BE8"/>
    <w:rsid w:val="00BF2063"/>
    <w:rsid w:val="00BF7351"/>
    <w:rsid w:val="00BF7885"/>
    <w:rsid w:val="00C0039B"/>
    <w:rsid w:val="00C00EBB"/>
    <w:rsid w:val="00C02E59"/>
    <w:rsid w:val="00C03104"/>
    <w:rsid w:val="00C03706"/>
    <w:rsid w:val="00C03F56"/>
    <w:rsid w:val="00C04E2E"/>
    <w:rsid w:val="00C04FD5"/>
    <w:rsid w:val="00C061F8"/>
    <w:rsid w:val="00C06585"/>
    <w:rsid w:val="00C06866"/>
    <w:rsid w:val="00C0753E"/>
    <w:rsid w:val="00C137AD"/>
    <w:rsid w:val="00C14CF9"/>
    <w:rsid w:val="00C15AF1"/>
    <w:rsid w:val="00C20027"/>
    <w:rsid w:val="00C21264"/>
    <w:rsid w:val="00C2211A"/>
    <w:rsid w:val="00C22589"/>
    <w:rsid w:val="00C23BC9"/>
    <w:rsid w:val="00C23CCE"/>
    <w:rsid w:val="00C250E1"/>
    <w:rsid w:val="00C25446"/>
    <w:rsid w:val="00C266B8"/>
    <w:rsid w:val="00C27549"/>
    <w:rsid w:val="00C305F0"/>
    <w:rsid w:val="00C30E83"/>
    <w:rsid w:val="00C31460"/>
    <w:rsid w:val="00C31A41"/>
    <w:rsid w:val="00C325A7"/>
    <w:rsid w:val="00C32BA7"/>
    <w:rsid w:val="00C34C2F"/>
    <w:rsid w:val="00C35ABB"/>
    <w:rsid w:val="00C37698"/>
    <w:rsid w:val="00C3B6DB"/>
    <w:rsid w:val="00C41BD0"/>
    <w:rsid w:val="00C41CA9"/>
    <w:rsid w:val="00C43E40"/>
    <w:rsid w:val="00C4420D"/>
    <w:rsid w:val="00C44F5A"/>
    <w:rsid w:val="00C4501A"/>
    <w:rsid w:val="00C4664D"/>
    <w:rsid w:val="00C46E80"/>
    <w:rsid w:val="00C5143B"/>
    <w:rsid w:val="00C534D3"/>
    <w:rsid w:val="00C53E4D"/>
    <w:rsid w:val="00C54A81"/>
    <w:rsid w:val="00C5613C"/>
    <w:rsid w:val="00C56D43"/>
    <w:rsid w:val="00C572AB"/>
    <w:rsid w:val="00C60406"/>
    <w:rsid w:val="00C62691"/>
    <w:rsid w:val="00C62A61"/>
    <w:rsid w:val="00C6439F"/>
    <w:rsid w:val="00C650F4"/>
    <w:rsid w:val="00C666C0"/>
    <w:rsid w:val="00C670F2"/>
    <w:rsid w:val="00C67183"/>
    <w:rsid w:val="00C728AF"/>
    <w:rsid w:val="00C72C68"/>
    <w:rsid w:val="00C72F97"/>
    <w:rsid w:val="00C73C7B"/>
    <w:rsid w:val="00C7453A"/>
    <w:rsid w:val="00C756C9"/>
    <w:rsid w:val="00C75D70"/>
    <w:rsid w:val="00C763CB"/>
    <w:rsid w:val="00C76572"/>
    <w:rsid w:val="00C80A90"/>
    <w:rsid w:val="00C80E0F"/>
    <w:rsid w:val="00C811F6"/>
    <w:rsid w:val="00C84FF0"/>
    <w:rsid w:val="00C8576E"/>
    <w:rsid w:val="00C86E0B"/>
    <w:rsid w:val="00C8726E"/>
    <w:rsid w:val="00C878A6"/>
    <w:rsid w:val="00C90733"/>
    <w:rsid w:val="00C9108E"/>
    <w:rsid w:val="00C9194F"/>
    <w:rsid w:val="00C925F5"/>
    <w:rsid w:val="00C9362F"/>
    <w:rsid w:val="00C939C0"/>
    <w:rsid w:val="00C95774"/>
    <w:rsid w:val="00C966D4"/>
    <w:rsid w:val="00C9760F"/>
    <w:rsid w:val="00CA10C2"/>
    <w:rsid w:val="00CA3754"/>
    <w:rsid w:val="00CA62C7"/>
    <w:rsid w:val="00CA6E4D"/>
    <w:rsid w:val="00CA7FBA"/>
    <w:rsid w:val="00CB0225"/>
    <w:rsid w:val="00CB1780"/>
    <w:rsid w:val="00CB3587"/>
    <w:rsid w:val="00CB3730"/>
    <w:rsid w:val="00CB3935"/>
    <w:rsid w:val="00CB6301"/>
    <w:rsid w:val="00CB71F4"/>
    <w:rsid w:val="00CB7B99"/>
    <w:rsid w:val="00CC0DC3"/>
    <w:rsid w:val="00CC1EB9"/>
    <w:rsid w:val="00CC258A"/>
    <w:rsid w:val="00CC41CA"/>
    <w:rsid w:val="00CC5CB0"/>
    <w:rsid w:val="00CC5E0B"/>
    <w:rsid w:val="00CC61A1"/>
    <w:rsid w:val="00CC6315"/>
    <w:rsid w:val="00CC64A8"/>
    <w:rsid w:val="00CC655D"/>
    <w:rsid w:val="00CC739F"/>
    <w:rsid w:val="00CC7CF5"/>
    <w:rsid w:val="00CD062B"/>
    <w:rsid w:val="00CD1F2F"/>
    <w:rsid w:val="00CD29F3"/>
    <w:rsid w:val="00CD3930"/>
    <w:rsid w:val="00CD41EB"/>
    <w:rsid w:val="00CD4437"/>
    <w:rsid w:val="00CD7A2F"/>
    <w:rsid w:val="00CE0BB2"/>
    <w:rsid w:val="00CE2D7B"/>
    <w:rsid w:val="00CE3FF9"/>
    <w:rsid w:val="00CE406E"/>
    <w:rsid w:val="00CE5E56"/>
    <w:rsid w:val="00CE5EC8"/>
    <w:rsid w:val="00CF0478"/>
    <w:rsid w:val="00CF04AA"/>
    <w:rsid w:val="00CF1598"/>
    <w:rsid w:val="00CF3A06"/>
    <w:rsid w:val="00CF45FC"/>
    <w:rsid w:val="00CF5AFE"/>
    <w:rsid w:val="00CF5E4C"/>
    <w:rsid w:val="00CF6B7C"/>
    <w:rsid w:val="00CF7485"/>
    <w:rsid w:val="00CF77BF"/>
    <w:rsid w:val="00CF7A1D"/>
    <w:rsid w:val="00D012A3"/>
    <w:rsid w:val="00D02207"/>
    <w:rsid w:val="00D02508"/>
    <w:rsid w:val="00D02961"/>
    <w:rsid w:val="00D02B4E"/>
    <w:rsid w:val="00D0477D"/>
    <w:rsid w:val="00D04CA6"/>
    <w:rsid w:val="00D05168"/>
    <w:rsid w:val="00D0583D"/>
    <w:rsid w:val="00D06BCC"/>
    <w:rsid w:val="00D07BA0"/>
    <w:rsid w:val="00D104FD"/>
    <w:rsid w:val="00D127A4"/>
    <w:rsid w:val="00D12B15"/>
    <w:rsid w:val="00D12C87"/>
    <w:rsid w:val="00D12EF7"/>
    <w:rsid w:val="00D131B1"/>
    <w:rsid w:val="00D13BAA"/>
    <w:rsid w:val="00D1592C"/>
    <w:rsid w:val="00D2028C"/>
    <w:rsid w:val="00D22854"/>
    <w:rsid w:val="00D27328"/>
    <w:rsid w:val="00D27F30"/>
    <w:rsid w:val="00D30AC5"/>
    <w:rsid w:val="00D3284F"/>
    <w:rsid w:val="00D3559A"/>
    <w:rsid w:val="00D35EB9"/>
    <w:rsid w:val="00D36466"/>
    <w:rsid w:val="00D36485"/>
    <w:rsid w:val="00D3681D"/>
    <w:rsid w:val="00D37EB8"/>
    <w:rsid w:val="00D40021"/>
    <w:rsid w:val="00D4097A"/>
    <w:rsid w:val="00D423FC"/>
    <w:rsid w:val="00D4249A"/>
    <w:rsid w:val="00D507C9"/>
    <w:rsid w:val="00D51390"/>
    <w:rsid w:val="00D51BF0"/>
    <w:rsid w:val="00D51C34"/>
    <w:rsid w:val="00D543E3"/>
    <w:rsid w:val="00D546C1"/>
    <w:rsid w:val="00D5544C"/>
    <w:rsid w:val="00D56597"/>
    <w:rsid w:val="00D56609"/>
    <w:rsid w:val="00D602C5"/>
    <w:rsid w:val="00D61417"/>
    <w:rsid w:val="00D61F4A"/>
    <w:rsid w:val="00D621E4"/>
    <w:rsid w:val="00D62B75"/>
    <w:rsid w:val="00D63489"/>
    <w:rsid w:val="00D64FD7"/>
    <w:rsid w:val="00D70EAC"/>
    <w:rsid w:val="00D71340"/>
    <w:rsid w:val="00D718EF"/>
    <w:rsid w:val="00D7204D"/>
    <w:rsid w:val="00D724A1"/>
    <w:rsid w:val="00D72601"/>
    <w:rsid w:val="00D73D54"/>
    <w:rsid w:val="00D74E92"/>
    <w:rsid w:val="00D77851"/>
    <w:rsid w:val="00D807FC"/>
    <w:rsid w:val="00D8102D"/>
    <w:rsid w:val="00D86CCB"/>
    <w:rsid w:val="00D87D37"/>
    <w:rsid w:val="00D900BA"/>
    <w:rsid w:val="00D907DA"/>
    <w:rsid w:val="00D9174D"/>
    <w:rsid w:val="00D9184D"/>
    <w:rsid w:val="00D93F19"/>
    <w:rsid w:val="00D93FC6"/>
    <w:rsid w:val="00D94599"/>
    <w:rsid w:val="00D94BFD"/>
    <w:rsid w:val="00D96D2D"/>
    <w:rsid w:val="00D97726"/>
    <w:rsid w:val="00DA0B40"/>
    <w:rsid w:val="00DA1807"/>
    <w:rsid w:val="00DA38D0"/>
    <w:rsid w:val="00DA53DB"/>
    <w:rsid w:val="00DA604B"/>
    <w:rsid w:val="00DA651A"/>
    <w:rsid w:val="00DB1707"/>
    <w:rsid w:val="00DB3717"/>
    <w:rsid w:val="00DB56EB"/>
    <w:rsid w:val="00DB5C59"/>
    <w:rsid w:val="00DB74EC"/>
    <w:rsid w:val="00DB7986"/>
    <w:rsid w:val="00DC0151"/>
    <w:rsid w:val="00DC4D28"/>
    <w:rsid w:val="00DC5DD9"/>
    <w:rsid w:val="00DC656A"/>
    <w:rsid w:val="00DC6866"/>
    <w:rsid w:val="00DC7DC3"/>
    <w:rsid w:val="00DD0C96"/>
    <w:rsid w:val="00DD12F5"/>
    <w:rsid w:val="00DD297C"/>
    <w:rsid w:val="00DD3425"/>
    <w:rsid w:val="00DD3711"/>
    <w:rsid w:val="00DD458D"/>
    <w:rsid w:val="00DD45EE"/>
    <w:rsid w:val="00DD4B64"/>
    <w:rsid w:val="00DD606F"/>
    <w:rsid w:val="00DD6E1A"/>
    <w:rsid w:val="00DD7639"/>
    <w:rsid w:val="00DE1DD1"/>
    <w:rsid w:val="00DE29CA"/>
    <w:rsid w:val="00DE3C8D"/>
    <w:rsid w:val="00DE3FA3"/>
    <w:rsid w:val="00DE48E6"/>
    <w:rsid w:val="00DE4C81"/>
    <w:rsid w:val="00DE4CD3"/>
    <w:rsid w:val="00DE5E30"/>
    <w:rsid w:val="00DE6240"/>
    <w:rsid w:val="00DF16A9"/>
    <w:rsid w:val="00DF2049"/>
    <w:rsid w:val="00DF3F18"/>
    <w:rsid w:val="00DF5EC2"/>
    <w:rsid w:val="00DF6357"/>
    <w:rsid w:val="00DF65A3"/>
    <w:rsid w:val="00DF7640"/>
    <w:rsid w:val="00E000DD"/>
    <w:rsid w:val="00E0042D"/>
    <w:rsid w:val="00E00772"/>
    <w:rsid w:val="00E01ED2"/>
    <w:rsid w:val="00E02302"/>
    <w:rsid w:val="00E02808"/>
    <w:rsid w:val="00E03EF5"/>
    <w:rsid w:val="00E0697A"/>
    <w:rsid w:val="00E07979"/>
    <w:rsid w:val="00E103E5"/>
    <w:rsid w:val="00E10B0B"/>
    <w:rsid w:val="00E10DF7"/>
    <w:rsid w:val="00E10E7A"/>
    <w:rsid w:val="00E128B7"/>
    <w:rsid w:val="00E12FF8"/>
    <w:rsid w:val="00E132BE"/>
    <w:rsid w:val="00E141A7"/>
    <w:rsid w:val="00E1442A"/>
    <w:rsid w:val="00E14951"/>
    <w:rsid w:val="00E16867"/>
    <w:rsid w:val="00E175E5"/>
    <w:rsid w:val="00E21792"/>
    <w:rsid w:val="00E2394F"/>
    <w:rsid w:val="00E239F8"/>
    <w:rsid w:val="00E24117"/>
    <w:rsid w:val="00E24DD4"/>
    <w:rsid w:val="00E24FA1"/>
    <w:rsid w:val="00E2518C"/>
    <w:rsid w:val="00E252DA"/>
    <w:rsid w:val="00E2571E"/>
    <w:rsid w:val="00E34122"/>
    <w:rsid w:val="00E35868"/>
    <w:rsid w:val="00E3649A"/>
    <w:rsid w:val="00E37053"/>
    <w:rsid w:val="00E372DB"/>
    <w:rsid w:val="00E402F1"/>
    <w:rsid w:val="00E423A9"/>
    <w:rsid w:val="00E42B71"/>
    <w:rsid w:val="00E43C79"/>
    <w:rsid w:val="00E442B9"/>
    <w:rsid w:val="00E45837"/>
    <w:rsid w:val="00E45CCC"/>
    <w:rsid w:val="00E46ED8"/>
    <w:rsid w:val="00E5301F"/>
    <w:rsid w:val="00E5513B"/>
    <w:rsid w:val="00E56A62"/>
    <w:rsid w:val="00E60D63"/>
    <w:rsid w:val="00E62737"/>
    <w:rsid w:val="00E63013"/>
    <w:rsid w:val="00E63387"/>
    <w:rsid w:val="00E639D9"/>
    <w:rsid w:val="00E706F3"/>
    <w:rsid w:val="00E7095D"/>
    <w:rsid w:val="00E70E4D"/>
    <w:rsid w:val="00E721B7"/>
    <w:rsid w:val="00E74B6E"/>
    <w:rsid w:val="00E80CF4"/>
    <w:rsid w:val="00E810E4"/>
    <w:rsid w:val="00E81E24"/>
    <w:rsid w:val="00E82E24"/>
    <w:rsid w:val="00E83C04"/>
    <w:rsid w:val="00E84776"/>
    <w:rsid w:val="00E8610D"/>
    <w:rsid w:val="00E8640F"/>
    <w:rsid w:val="00E86989"/>
    <w:rsid w:val="00E86FD8"/>
    <w:rsid w:val="00E87E17"/>
    <w:rsid w:val="00E90ECD"/>
    <w:rsid w:val="00E91055"/>
    <w:rsid w:val="00E93A33"/>
    <w:rsid w:val="00E963EC"/>
    <w:rsid w:val="00E96612"/>
    <w:rsid w:val="00EA05BE"/>
    <w:rsid w:val="00EA103E"/>
    <w:rsid w:val="00EA1CBA"/>
    <w:rsid w:val="00EA223C"/>
    <w:rsid w:val="00EA2261"/>
    <w:rsid w:val="00EA2BBC"/>
    <w:rsid w:val="00EA3685"/>
    <w:rsid w:val="00EA3AF3"/>
    <w:rsid w:val="00EA4015"/>
    <w:rsid w:val="00EA5C1F"/>
    <w:rsid w:val="00EA7714"/>
    <w:rsid w:val="00EA7C8D"/>
    <w:rsid w:val="00EB245F"/>
    <w:rsid w:val="00EB32A1"/>
    <w:rsid w:val="00EB41B3"/>
    <w:rsid w:val="00EB45CB"/>
    <w:rsid w:val="00EB4A2E"/>
    <w:rsid w:val="00EB537B"/>
    <w:rsid w:val="00EB53C6"/>
    <w:rsid w:val="00EB57F2"/>
    <w:rsid w:val="00EB6698"/>
    <w:rsid w:val="00EB68C2"/>
    <w:rsid w:val="00EB7C3E"/>
    <w:rsid w:val="00EC09BB"/>
    <w:rsid w:val="00EC2598"/>
    <w:rsid w:val="00EC29C5"/>
    <w:rsid w:val="00EC2C3C"/>
    <w:rsid w:val="00EC569F"/>
    <w:rsid w:val="00EC5A6D"/>
    <w:rsid w:val="00EC629D"/>
    <w:rsid w:val="00ED0783"/>
    <w:rsid w:val="00ED26F2"/>
    <w:rsid w:val="00ED55B7"/>
    <w:rsid w:val="00ED5BF6"/>
    <w:rsid w:val="00ED6E3E"/>
    <w:rsid w:val="00ED7382"/>
    <w:rsid w:val="00EE01F0"/>
    <w:rsid w:val="00EE0E16"/>
    <w:rsid w:val="00EE2800"/>
    <w:rsid w:val="00EE431A"/>
    <w:rsid w:val="00EE4539"/>
    <w:rsid w:val="00EE4799"/>
    <w:rsid w:val="00EE4BDA"/>
    <w:rsid w:val="00EE5360"/>
    <w:rsid w:val="00EE54DF"/>
    <w:rsid w:val="00EE7678"/>
    <w:rsid w:val="00EF0E68"/>
    <w:rsid w:val="00EF1384"/>
    <w:rsid w:val="00EF17F6"/>
    <w:rsid w:val="00EF2532"/>
    <w:rsid w:val="00EF3456"/>
    <w:rsid w:val="00EF51B0"/>
    <w:rsid w:val="00EF51BC"/>
    <w:rsid w:val="00EF53B6"/>
    <w:rsid w:val="00EF55E4"/>
    <w:rsid w:val="00EF5992"/>
    <w:rsid w:val="00EF5996"/>
    <w:rsid w:val="00EF615C"/>
    <w:rsid w:val="00EF711E"/>
    <w:rsid w:val="00EF7E8D"/>
    <w:rsid w:val="00F0125F"/>
    <w:rsid w:val="00F01663"/>
    <w:rsid w:val="00F0374E"/>
    <w:rsid w:val="00F05E18"/>
    <w:rsid w:val="00F0695A"/>
    <w:rsid w:val="00F06C36"/>
    <w:rsid w:val="00F06D5D"/>
    <w:rsid w:val="00F07346"/>
    <w:rsid w:val="00F10CA3"/>
    <w:rsid w:val="00F11158"/>
    <w:rsid w:val="00F112E0"/>
    <w:rsid w:val="00F1170A"/>
    <w:rsid w:val="00F11F14"/>
    <w:rsid w:val="00F12FAF"/>
    <w:rsid w:val="00F13050"/>
    <w:rsid w:val="00F13602"/>
    <w:rsid w:val="00F1637F"/>
    <w:rsid w:val="00F16B47"/>
    <w:rsid w:val="00F1793B"/>
    <w:rsid w:val="00F17DA9"/>
    <w:rsid w:val="00F21DEF"/>
    <w:rsid w:val="00F21FA1"/>
    <w:rsid w:val="00F22695"/>
    <w:rsid w:val="00F23BBE"/>
    <w:rsid w:val="00F247B9"/>
    <w:rsid w:val="00F251EF"/>
    <w:rsid w:val="00F2594F"/>
    <w:rsid w:val="00F26315"/>
    <w:rsid w:val="00F26A3A"/>
    <w:rsid w:val="00F273D9"/>
    <w:rsid w:val="00F27F2A"/>
    <w:rsid w:val="00F31F14"/>
    <w:rsid w:val="00F32896"/>
    <w:rsid w:val="00F3426C"/>
    <w:rsid w:val="00F35B0D"/>
    <w:rsid w:val="00F370D7"/>
    <w:rsid w:val="00F3792F"/>
    <w:rsid w:val="00F40BF0"/>
    <w:rsid w:val="00F4190F"/>
    <w:rsid w:val="00F41B94"/>
    <w:rsid w:val="00F41C1C"/>
    <w:rsid w:val="00F42793"/>
    <w:rsid w:val="00F4340C"/>
    <w:rsid w:val="00F43535"/>
    <w:rsid w:val="00F44543"/>
    <w:rsid w:val="00F455DE"/>
    <w:rsid w:val="00F46A2B"/>
    <w:rsid w:val="00F508AC"/>
    <w:rsid w:val="00F509CA"/>
    <w:rsid w:val="00F50BEF"/>
    <w:rsid w:val="00F51B8B"/>
    <w:rsid w:val="00F532C6"/>
    <w:rsid w:val="00F534C9"/>
    <w:rsid w:val="00F5393C"/>
    <w:rsid w:val="00F54059"/>
    <w:rsid w:val="00F55F02"/>
    <w:rsid w:val="00F5683F"/>
    <w:rsid w:val="00F56A1D"/>
    <w:rsid w:val="00F56D86"/>
    <w:rsid w:val="00F5787A"/>
    <w:rsid w:val="00F579A2"/>
    <w:rsid w:val="00F579EC"/>
    <w:rsid w:val="00F6113C"/>
    <w:rsid w:val="00F61F7E"/>
    <w:rsid w:val="00F620EB"/>
    <w:rsid w:val="00F6526F"/>
    <w:rsid w:val="00F6543D"/>
    <w:rsid w:val="00F65548"/>
    <w:rsid w:val="00F659E0"/>
    <w:rsid w:val="00F65C5F"/>
    <w:rsid w:val="00F66D49"/>
    <w:rsid w:val="00F67706"/>
    <w:rsid w:val="00F677A6"/>
    <w:rsid w:val="00F67A48"/>
    <w:rsid w:val="00F67D73"/>
    <w:rsid w:val="00F718DB"/>
    <w:rsid w:val="00F721A0"/>
    <w:rsid w:val="00F72BB9"/>
    <w:rsid w:val="00F73AE8"/>
    <w:rsid w:val="00F743A6"/>
    <w:rsid w:val="00F75504"/>
    <w:rsid w:val="00F75605"/>
    <w:rsid w:val="00F76AE3"/>
    <w:rsid w:val="00F776E6"/>
    <w:rsid w:val="00F77950"/>
    <w:rsid w:val="00F80071"/>
    <w:rsid w:val="00F819A9"/>
    <w:rsid w:val="00F81B24"/>
    <w:rsid w:val="00F81C2D"/>
    <w:rsid w:val="00F82476"/>
    <w:rsid w:val="00F824DE"/>
    <w:rsid w:val="00F82919"/>
    <w:rsid w:val="00F82CFA"/>
    <w:rsid w:val="00F8410F"/>
    <w:rsid w:val="00F84415"/>
    <w:rsid w:val="00F846C9"/>
    <w:rsid w:val="00F84DE1"/>
    <w:rsid w:val="00F850F8"/>
    <w:rsid w:val="00F85337"/>
    <w:rsid w:val="00F85CE7"/>
    <w:rsid w:val="00F85DA3"/>
    <w:rsid w:val="00F85DA5"/>
    <w:rsid w:val="00F87812"/>
    <w:rsid w:val="00F90AFA"/>
    <w:rsid w:val="00F91440"/>
    <w:rsid w:val="00F92026"/>
    <w:rsid w:val="00F94B0F"/>
    <w:rsid w:val="00F954C7"/>
    <w:rsid w:val="00F963D5"/>
    <w:rsid w:val="00F963FE"/>
    <w:rsid w:val="00F9774B"/>
    <w:rsid w:val="00F97AC9"/>
    <w:rsid w:val="00FA04B0"/>
    <w:rsid w:val="00FA05E0"/>
    <w:rsid w:val="00FA18BE"/>
    <w:rsid w:val="00FA22B3"/>
    <w:rsid w:val="00FA4521"/>
    <w:rsid w:val="00FA7552"/>
    <w:rsid w:val="00FA7C0B"/>
    <w:rsid w:val="00FB0B2E"/>
    <w:rsid w:val="00FB0D96"/>
    <w:rsid w:val="00FB133A"/>
    <w:rsid w:val="00FB146F"/>
    <w:rsid w:val="00FB29EF"/>
    <w:rsid w:val="00FB425A"/>
    <w:rsid w:val="00FB7551"/>
    <w:rsid w:val="00FC03EF"/>
    <w:rsid w:val="00FC1F5D"/>
    <w:rsid w:val="00FC2E8C"/>
    <w:rsid w:val="00FC2F48"/>
    <w:rsid w:val="00FC3D82"/>
    <w:rsid w:val="00FC4A97"/>
    <w:rsid w:val="00FC5A9A"/>
    <w:rsid w:val="00FC6245"/>
    <w:rsid w:val="00FC71CD"/>
    <w:rsid w:val="00FC7586"/>
    <w:rsid w:val="00FC7CB7"/>
    <w:rsid w:val="00FD32DF"/>
    <w:rsid w:val="00FD3BDA"/>
    <w:rsid w:val="00FD4FC4"/>
    <w:rsid w:val="00FD5ED8"/>
    <w:rsid w:val="00FD7301"/>
    <w:rsid w:val="00FE0160"/>
    <w:rsid w:val="00FE0AD6"/>
    <w:rsid w:val="00FE1783"/>
    <w:rsid w:val="00FE3546"/>
    <w:rsid w:val="00FE490F"/>
    <w:rsid w:val="00FE5E0B"/>
    <w:rsid w:val="00FE5F26"/>
    <w:rsid w:val="00FE6B2B"/>
    <w:rsid w:val="00FE7F81"/>
    <w:rsid w:val="00FF046F"/>
    <w:rsid w:val="00FF133F"/>
    <w:rsid w:val="00FF2793"/>
    <w:rsid w:val="00FF2964"/>
    <w:rsid w:val="00FF3368"/>
    <w:rsid w:val="00FF382E"/>
    <w:rsid w:val="00FF3C97"/>
    <w:rsid w:val="00FF4504"/>
    <w:rsid w:val="00FF5760"/>
    <w:rsid w:val="00FF6B8F"/>
    <w:rsid w:val="011BC08C"/>
    <w:rsid w:val="0128409E"/>
    <w:rsid w:val="0156EA20"/>
    <w:rsid w:val="0185AB9C"/>
    <w:rsid w:val="01B1030F"/>
    <w:rsid w:val="01B218ED"/>
    <w:rsid w:val="01E4FA9C"/>
    <w:rsid w:val="02160F44"/>
    <w:rsid w:val="0246F503"/>
    <w:rsid w:val="02643B07"/>
    <w:rsid w:val="02B16ACA"/>
    <w:rsid w:val="0323A686"/>
    <w:rsid w:val="034CD370"/>
    <w:rsid w:val="0359817E"/>
    <w:rsid w:val="0378B47A"/>
    <w:rsid w:val="03BCDFC0"/>
    <w:rsid w:val="03D2487C"/>
    <w:rsid w:val="03EB0C32"/>
    <w:rsid w:val="0416D9CE"/>
    <w:rsid w:val="04435117"/>
    <w:rsid w:val="045B076A"/>
    <w:rsid w:val="04BFEB49"/>
    <w:rsid w:val="0502734B"/>
    <w:rsid w:val="052A1F5F"/>
    <w:rsid w:val="05AF72E1"/>
    <w:rsid w:val="05B8E964"/>
    <w:rsid w:val="06500F96"/>
    <w:rsid w:val="065330AF"/>
    <w:rsid w:val="066DCBAA"/>
    <w:rsid w:val="06803C0C"/>
    <w:rsid w:val="06874D97"/>
    <w:rsid w:val="06E3768B"/>
    <w:rsid w:val="070F9005"/>
    <w:rsid w:val="071E1035"/>
    <w:rsid w:val="079C6109"/>
    <w:rsid w:val="07C180AF"/>
    <w:rsid w:val="07C4B4DD"/>
    <w:rsid w:val="081A786E"/>
    <w:rsid w:val="08593BEA"/>
    <w:rsid w:val="088E4C68"/>
    <w:rsid w:val="08B6C852"/>
    <w:rsid w:val="08BDFCF4"/>
    <w:rsid w:val="08CDC415"/>
    <w:rsid w:val="08FDAF51"/>
    <w:rsid w:val="093CDE08"/>
    <w:rsid w:val="09567346"/>
    <w:rsid w:val="0A26C5CF"/>
    <w:rsid w:val="0AF30122"/>
    <w:rsid w:val="0AFC3661"/>
    <w:rsid w:val="0AFF9D37"/>
    <w:rsid w:val="0B335ED7"/>
    <w:rsid w:val="0B57E555"/>
    <w:rsid w:val="0C439B64"/>
    <w:rsid w:val="0C669F0C"/>
    <w:rsid w:val="0C7E3BCF"/>
    <w:rsid w:val="0D1E9998"/>
    <w:rsid w:val="0D5B025C"/>
    <w:rsid w:val="0D8DDE70"/>
    <w:rsid w:val="0DDC7564"/>
    <w:rsid w:val="0DFB05F7"/>
    <w:rsid w:val="0EF119A5"/>
    <w:rsid w:val="0F0225F5"/>
    <w:rsid w:val="0F249358"/>
    <w:rsid w:val="0F5EA27D"/>
    <w:rsid w:val="102C0540"/>
    <w:rsid w:val="102E2FDD"/>
    <w:rsid w:val="108BBB88"/>
    <w:rsid w:val="1093C5F2"/>
    <w:rsid w:val="11807A28"/>
    <w:rsid w:val="120F4556"/>
    <w:rsid w:val="128A28CF"/>
    <w:rsid w:val="1291D9DE"/>
    <w:rsid w:val="13036466"/>
    <w:rsid w:val="1327E19B"/>
    <w:rsid w:val="135AEA56"/>
    <w:rsid w:val="136D5C5A"/>
    <w:rsid w:val="13E42582"/>
    <w:rsid w:val="13EBAAB7"/>
    <w:rsid w:val="1442D3AD"/>
    <w:rsid w:val="1499B409"/>
    <w:rsid w:val="14C9F371"/>
    <w:rsid w:val="14E08C1B"/>
    <w:rsid w:val="14FB2EB9"/>
    <w:rsid w:val="1561BDB3"/>
    <w:rsid w:val="15BB5F71"/>
    <w:rsid w:val="16459EC5"/>
    <w:rsid w:val="169648B5"/>
    <w:rsid w:val="16EB4A31"/>
    <w:rsid w:val="173B7FA5"/>
    <w:rsid w:val="18371144"/>
    <w:rsid w:val="183AFA18"/>
    <w:rsid w:val="188F79BA"/>
    <w:rsid w:val="18A05731"/>
    <w:rsid w:val="18E7792F"/>
    <w:rsid w:val="190E7F83"/>
    <w:rsid w:val="19442F73"/>
    <w:rsid w:val="1972C178"/>
    <w:rsid w:val="19B87F1F"/>
    <w:rsid w:val="1B23B55B"/>
    <w:rsid w:val="1B5DA0F2"/>
    <w:rsid w:val="1BA0B267"/>
    <w:rsid w:val="1C2F6E38"/>
    <w:rsid w:val="1C384344"/>
    <w:rsid w:val="1C5ED2E0"/>
    <w:rsid w:val="1E0B6845"/>
    <w:rsid w:val="1E43766F"/>
    <w:rsid w:val="1F50FA2D"/>
    <w:rsid w:val="1F6322C3"/>
    <w:rsid w:val="1FB39DBC"/>
    <w:rsid w:val="1FDBECD1"/>
    <w:rsid w:val="1FDC035B"/>
    <w:rsid w:val="2021AD5E"/>
    <w:rsid w:val="20639D3B"/>
    <w:rsid w:val="20972682"/>
    <w:rsid w:val="20B1790A"/>
    <w:rsid w:val="2114D23D"/>
    <w:rsid w:val="21417570"/>
    <w:rsid w:val="2178CFDB"/>
    <w:rsid w:val="227F6A82"/>
    <w:rsid w:val="235D47F9"/>
    <w:rsid w:val="2370CAD8"/>
    <w:rsid w:val="2371D6E8"/>
    <w:rsid w:val="23BE7309"/>
    <w:rsid w:val="23D40AEB"/>
    <w:rsid w:val="23ED23BA"/>
    <w:rsid w:val="23F8D76F"/>
    <w:rsid w:val="243671D0"/>
    <w:rsid w:val="24F4E03D"/>
    <w:rsid w:val="25844BA7"/>
    <w:rsid w:val="25A4AC2E"/>
    <w:rsid w:val="25CCC6D5"/>
    <w:rsid w:val="26270075"/>
    <w:rsid w:val="262F9F71"/>
    <w:rsid w:val="266E352F"/>
    <w:rsid w:val="26737F8C"/>
    <w:rsid w:val="26BAF8D7"/>
    <w:rsid w:val="2707919B"/>
    <w:rsid w:val="2752DBA5"/>
    <w:rsid w:val="27FCE24C"/>
    <w:rsid w:val="28671CF1"/>
    <w:rsid w:val="28890F87"/>
    <w:rsid w:val="288FA497"/>
    <w:rsid w:val="28BE02DF"/>
    <w:rsid w:val="28F6DAA1"/>
    <w:rsid w:val="28FA5469"/>
    <w:rsid w:val="29946DC3"/>
    <w:rsid w:val="299CCB49"/>
    <w:rsid w:val="299CE1B4"/>
    <w:rsid w:val="29BA49D5"/>
    <w:rsid w:val="29BA755F"/>
    <w:rsid w:val="29EE961E"/>
    <w:rsid w:val="2A1576B8"/>
    <w:rsid w:val="2A630E8B"/>
    <w:rsid w:val="2A8CE7C0"/>
    <w:rsid w:val="2AD80BD9"/>
    <w:rsid w:val="2AFEE861"/>
    <w:rsid w:val="2BB08A06"/>
    <w:rsid w:val="2BB42586"/>
    <w:rsid w:val="2BC74559"/>
    <w:rsid w:val="2C0901F7"/>
    <w:rsid w:val="2C4D4575"/>
    <w:rsid w:val="2CB27C07"/>
    <w:rsid w:val="2CEB01E2"/>
    <w:rsid w:val="2D0EC273"/>
    <w:rsid w:val="2D1B8573"/>
    <w:rsid w:val="2D35ACC8"/>
    <w:rsid w:val="2D47530F"/>
    <w:rsid w:val="2D533359"/>
    <w:rsid w:val="2D738367"/>
    <w:rsid w:val="2E1F30BA"/>
    <w:rsid w:val="2E3291FA"/>
    <w:rsid w:val="2E47C0A3"/>
    <w:rsid w:val="2E59859A"/>
    <w:rsid w:val="2E826D27"/>
    <w:rsid w:val="2EFEE61B"/>
    <w:rsid w:val="2F2D8698"/>
    <w:rsid w:val="2F609EE5"/>
    <w:rsid w:val="2F87215B"/>
    <w:rsid w:val="31D23D7E"/>
    <w:rsid w:val="32148A13"/>
    <w:rsid w:val="32AF527E"/>
    <w:rsid w:val="32C529C1"/>
    <w:rsid w:val="32EF08F8"/>
    <w:rsid w:val="332B2B35"/>
    <w:rsid w:val="33339817"/>
    <w:rsid w:val="335385CB"/>
    <w:rsid w:val="33890750"/>
    <w:rsid w:val="33D4AE7A"/>
    <w:rsid w:val="349EC0E9"/>
    <w:rsid w:val="34B30F50"/>
    <w:rsid w:val="34C64683"/>
    <w:rsid w:val="34DDCCD1"/>
    <w:rsid w:val="34EF562C"/>
    <w:rsid w:val="34FDB0F1"/>
    <w:rsid w:val="35134510"/>
    <w:rsid w:val="352E863E"/>
    <w:rsid w:val="35693067"/>
    <w:rsid w:val="35D4C140"/>
    <w:rsid w:val="361D2579"/>
    <w:rsid w:val="365B5948"/>
    <w:rsid w:val="36BF7261"/>
    <w:rsid w:val="36C7603E"/>
    <w:rsid w:val="36E1B80E"/>
    <w:rsid w:val="3767AA63"/>
    <w:rsid w:val="379ACCFF"/>
    <w:rsid w:val="37BA3A59"/>
    <w:rsid w:val="37EC0815"/>
    <w:rsid w:val="38052EDB"/>
    <w:rsid w:val="384F29B2"/>
    <w:rsid w:val="386CD7F7"/>
    <w:rsid w:val="3885B56E"/>
    <w:rsid w:val="38A17554"/>
    <w:rsid w:val="38BEB525"/>
    <w:rsid w:val="38EC1734"/>
    <w:rsid w:val="3913E0DB"/>
    <w:rsid w:val="3948DE87"/>
    <w:rsid w:val="39560ABA"/>
    <w:rsid w:val="398BAA4F"/>
    <w:rsid w:val="3A289316"/>
    <w:rsid w:val="3B297571"/>
    <w:rsid w:val="3B400BBD"/>
    <w:rsid w:val="3B87FE1A"/>
    <w:rsid w:val="3C682145"/>
    <w:rsid w:val="3CBC4149"/>
    <w:rsid w:val="3CC441A2"/>
    <w:rsid w:val="3CD1737B"/>
    <w:rsid w:val="3CF74EDE"/>
    <w:rsid w:val="3D1D3E00"/>
    <w:rsid w:val="3D282D7D"/>
    <w:rsid w:val="3D8D27BB"/>
    <w:rsid w:val="3D922648"/>
    <w:rsid w:val="3D9B05DB"/>
    <w:rsid w:val="3DB6A30A"/>
    <w:rsid w:val="3E132823"/>
    <w:rsid w:val="3F39B53A"/>
    <w:rsid w:val="3F61A8AF"/>
    <w:rsid w:val="3FB9F336"/>
    <w:rsid w:val="3FBEDEB1"/>
    <w:rsid w:val="3FDF1933"/>
    <w:rsid w:val="3FF21858"/>
    <w:rsid w:val="40046D18"/>
    <w:rsid w:val="4080212F"/>
    <w:rsid w:val="4096CDE1"/>
    <w:rsid w:val="40BDE1B0"/>
    <w:rsid w:val="410FE000"/>
    <w:rsid w:val="4139FAFA"/>
    <w:rsid w:val="4166B58B"/>
    <w:rsid w:val="416821F3"/>
    <w:rsid w:val="417F7467"/>
    <w:rsid w:val="41F4FA04"/>
    <w:rsid w:val="420C3BCC"/>
    <w:rsid w:val="427155FC"/>
    <w:rsid w:val="42AAFC32"/>
    <w:rsid w:val="433C427E"/>
    <w:rsid w:val="43698DE2"/>
    <w:rsid w:val="43912FE1"/>
    <w:rsid w:val="439DDC1F"/>
    <w:rsid w:val="4405F469"/>
    <w:rsid w:val="44662542"/>
    <w:rsid w:val="4493726E"/>
    <w:rsid w:val="44CF61DD"/>
    <w:rsid w:val="44DBFF48"/>
    <w:rsid w:val="44FBDE21"/>
    <w:rsid w:val="4529695C"/>
    <w:rsid w:val="45715FB9"/>
    <w:rsid w:val="457B1BF2"/>
    <w:rsid w:val="4586AB9F"/>
    <w:rsid w:val="4588F384"/>
    <w:rsid w:val="466537AC"/>
    <w:rsid w:val="46BBCE19"/>
    <w:rsid w:val="46C3BA96"/>
    <w:rsid w:val="46DADF09"/>
    <w:rsid w:val="474CAC63"/>
    <w:rsid w:val="478812BE"/>
    <w:rsid w:val="47FA5D64"/>
    <w:rsid w:val="48E84AEE"/>
    <w:rsid w:val="496D4018"/>
    <w:rsid w:val="497AC50C"/>
    <w:rsid w:val="498E1AD5"/>
    <w:rsid w:val="498E945A"/>
    <w:rsid w:val="49CD5E75"/>
    <w:rsid w:val="4AB34F6F"/>
    <w:rsid w:val="4AF02D56"/>
    <w:rsid w:val="4B6B1FA5"/>
    <w:rsid w:val="4B9E422D"/>
    <w:rsid w:val="4C93E05F"/>
    <w:rsid w:val="4CC52197"/>
    <w:rsid w:val="4CF298B2"/>
    <w:rsid w:val="4CF5C35C"/>
    <w:rsid w:val="4D6D972F"/>
    <w:rsid w:val="4D7D255D"/>
    <w:rsid w:val="4DA08981"/>
    <w:rsid w:val="4DEAE4A2"/>
    <w:rsid w:val="4E3E5C1E"/>
    <w:rsid w:val="4E50CF87"/>
    <w:rsid w:val="4ED25FD8"/>
    <w:rsid w:val="4EDFD504"/>
    <w:rsid w:val="4FFBEE47"/>
    <w:rsid w:val="502A3DD4"/>
    <w:rsid w:val="5035D997"/>
    <w:rsid w:val="508C0F94"/>
    <w:rsid w:val="5091BAE2"/>
    <w:rsid w:val="50AF2EAC"/>
    <w:rsid w:val="50F7FAB2"/>
    <w:rsid w:val="515C7D71"/>
    <w:rsid w:val="520D2AD8"/>
    <w:rsid w:val="5255E527"/>
    <w:rsid w:val="5261823F"/>
    <w:rsid w:val="53289355"/>
    <w:rsid w:val="5385714C"/>
    <w:rsid w:val="53C8B064"/>
    <w:rsid w:val="53ECF4AC"/>
    <w:rsid w:val="548F0479"/>
    <w:rsid w:val="54A71656"/>
    <w:rsid w:val="54B25F28"/>
    <w:rsid w:val="5531C835"/>
    <w:rsid w:val="55609695"/>
    <w:rsid w:val="56FC66F6"/>
    <w:rsid w:val="5744E1DF"/>
    <w:rsid w:val="57584174"/>
    <w:rsid w:val="57D39C1E"/>
    <w:rsid w:val="57EF584B"/>
    <w:rsid w:val="58983757"/>
    <w:rsid w:val="58AEDE43"/>
    <w:rsid w:val="58B27BA3"/>
    <w:rsid w:val="58C911CC"/>
    <w:rsid w:val="592B4435"/>
    <w:rsid w:val="5950A34D"/>
    <w:rsid w:val="5975E5CC"/>
    <w:rsid w:val="598E46FE"/>
    <w:rsid w:val="59A0CD9D"/>
    <w:rsid w:val="59B6B9C6"/>
    <w:rsid w:val="59E3F36E"/>
    <w:rsid w:val="59F3CD7F"/>
    <w:rsid w:val="5A01F399"/>
    <w:rsid w:val="5AF92972"/>
    <w:rsid w:val="5B22DABF"/>
    <w:rsid w:val="5B8C101A"/>
    <w:rsid w:val="5BFA24B8"/>
    <w:rsid w:val="5C4E7CF3"/>
    <w:rsid w:val="5CB9ACA1"/>
    <w:rsid w:val="5D11E3BC"/>
    <w:rsid w:val="5D9C7B2C"/>
    <w:rsid w:val="5DD9105C"/>
    <w:rsid w:val="5E1D3424"/>
    <w:rsid w:val="5E71F8D4"/>
    <w:rsid w:val="5EBB5863"/>
    <w:rsid w:val="5F0299BF"/>
    <w:rsid w:val="5F337125"/>
    <w:rsid w:val="5F9360F7"/>
    <w:rsid w:val="5F937EC7"/>
    <w:rsid w:val="60177CB5"/>
    <w:rsid w:val="60845F63"/>
    <w:rsid w:val="60C02AB7"/>
    <w:rsid w:val="60DBF3E0"/>
    <w:rsid w:val="60F04340"/>
    <w:rsid w:val="60F5D2E6"/>
    <w:rsid w:val="61007405"/>
    <w:rsid w:val="61AC0777"/>
    <w:rsid w:val="61BE8E00"/>
    <w:rsid w:val="620EE62B"/>
    <w:rsid w:val="626FEC4F"/>
    <w:rsid w:val="62B3B44E"/>
    <w:rsid w:val="631C6F73"/>
    <w:rsid w:val="6342995F"/>
    <w:rsid w:val="63457A1E"/>
    <w:rsid w:val="6354334B"/>
    <w:rsid w:val="63C2B774"/>
    <w:rsid w:val="63E52168"/>
    <w:rsid w:val="642737EE"/>
    <w:rsid w:val="64585ABC"/>
    <w:rsid w:val="6473A6C7"/>
    <w:rsid w:val="64D07078"/>
    <w:rsid w:val="64D5B295"/>
    <w:rsid w:val="653DA363"/>
    <w:rsid w:val="655A1B65"/>
    <w:rsid w:val="656278D8"/>
    <w:rsid w:val="6583C8D0"/>
    <w:rsid w:val="6667AAAB"/>
    <w:rsid w:val="668A1B4C"/>
    <w:rsid w:val="66AC9421"/>
    <w:rsid w:val="66B0EB91"/>
    <w:rsid w:val="66E255F0"/>
    <w:rsid w:val="66F9F38F"/>
    <w:rsid w:val="67314B28"/>
    <w:rsid w:val="67428DFB"/>
    <w:rsid w:val="67489F33"/>
    <w:rsid w:val="67659DFC"/>
    <w:rsid w:val="67B3527A"/>
    <w:rsid w:val="67BDA698"/>
    <w:rsid w:val="67C285B4"/>
    <w:rsid w:val="684940DA"/>
    <w:rsid w:val="684E8BA0"/>
    <w:rsid w:val="68927C2F"/>
    <w:rsid w:val="68B3FB1C"/>
    <w:rsid w:val="68BC44D6"/>
    <w:rsid w:val="68DA880E"/>
    <w:rsid w:val="69120A13"/>
    <w:rsid w:val="69331FF1"/>
    <w:rsid w:val="693E34FC"/>
    <w:rsid w:val="69625535"/>
    <w:rsid w:val="69EFC490"/>
    <w:rsid w:val="6A425BF4"/>
    <w:rsid w:val="6A556F37"/>
    <w:rsid w:val="6B2148BD"/>
    <w:rsid w:val="6B3FB1FC"/>
    <w:rsid w:val="6B44F7F3"/>
    <w:rsid w:val="6B5B45ED"/>
    <w:rsid w:val="6B6131BD"/>
    <w:rsid w:val="6B946DE3"/>
    <w:rsid w:val="6BC0219E"/>
    <w:rsid w:val="6C95F6D7"/>
    <w:rsid w:val="6CCBF57E"/>
    <w:rsid w:val="6CE20E22"/>
    <w:rsid w:val="6D5A89F2"/>
    <w:rsid w:val="6D6DBFE3"/>
    <w:rsid w:val="6D94ED53"/>
    <w:rsid w:val="6D96956A"/>
    <w:rsid w:val="6DBB7B5F"/>
    <w:rsid w:val="6DE5A5C5"/>
    <w:rsid w:val="6E2D3161"/>
    <w:rsid w:val="6E58E97F"/>
    <w:rsid w:val="6E94D670"/>
    <w:rsid w:val="6F0B2B46"/>
    <w:rsid w:val="6F509298"/>
    <w:rsid w:val="6F57CD34"/>
    <w:rsid w:val="6F59CEF6"/>
    <w:rsid w:val="6FAF9020"/>
    <w:rsid w:val="6FE2B238"/>
    <w:rsid w:val="700938F5"/>
    <w:rsid w:val="701AAEDA"/>
    <w:rsid w:val="7036708F"/>
    <w:rsid w:val="70542328"/>
    <w:rsid w:val="71389BB2"/>
    <w:rsid w:val="71674AB2"/>
    <w:rsid w:val="71BBD3D3"/>
    <w:rsid w:val="71C14D27"/>
    <w:rsid w:val="71D1D16A"/>
    <w:rsid w:val="71D726B9"/>
    <w:rsid w:val="71EFF492"/>
    <w:rsid w:val="7262C587"/>
    <w:rsid w:val="732EC21F"/>
    <w:rsid w:val="734E1425"/>
    <w:rsid w:val="739C2D86"/>
    <w:rsid w:val="73B00A98"/>
    <w:rsid w:val="73BF6AB9"/>
    <w:rsid w:val="73D50646"/>
    <w:rsid w:val="73FCFA6E"/>
    <w:rsid w:val="7429EBF2"/>
    <w:rsid w:val="7493E20B"/>
    <w:rsid w:val="74B040F0"/>
    <w:rsid w:val="74E43AFE"/>
    <w:rsid w:val="756097EF"/>
    <w:rsid w:val="75D9863E"/>
    <w:rsid w:val="768C0037"/>
    <w:rsid w:val="76DD82DD"/>
    <w:rsid w:val="76FA48FB"/>
    <w:rsid w:val="7744F285"/>
    <w:rsid w:val="774C7334"/>
    <w:rsid w:val="77E33499"/>
    <w:rsid w:val="77FB2DD0"/>
    <w:rsid w:val="78050CA7"/>
    <w:rsid w:val="781DA06D"/>
    <w:rsid w:val="783A1E1E"/>
    <w:rsid w:val="78C03E05"/>
    <w:rsid w:val="78D83988"/>
    <w:rsid w:val="78DF8513"/>
    <w:rsid w:val="78E62D3C"/>
    <w:rsid w:val="78E7360E"/>
    <w:rsid w:val="78E9FC00"/>
    <w:rsid w:val="7921A30E"/>
    <w:rsid w:val="7966B7DC"/>
    <w:rsid w:val="796B244C"/>
    <w:rsid w:val="79A0DD08"/>
    <w:rsid w:val="79BD6DF2"/>
    <w:rsid w:val="7A1AC1E0"/>
    <w:rsid w:val="7A997D71"/>
    <w:rsid w:val="7AD76775"/>
    <w:rsid w:val="7ADC5D48"/>
    <w:rsid w:val="7B1E442A"/>
    <w:rsid w:val="7BC05AC3"/>
    <w:rsid w:val="7C0DD285"/>
    <w:rsid w:val="7C2D3535"/>
    <w:rsid w:val="7C4BAC75"/>
    <w:rsid w:val="7C7D67DA"/>
    <w:rsid w:val="7C7F57A7"/>
    <w:rsid w:val="7CB80747"/>
    <w:rsid w:val="7CBA148B"/>
    <w:rsid w:val="7CD733DB"/>
    <w:rsid w:val="7CEB63E6"/>
    <w:rsid w:val="7CF71EEF"/>
    <w:rsid w:val="7DC96758"/>
    <w:rsid w:val="7E2895CD"/>
    <w:rsid w:val="7E936DB6"/>
    <w:rsid w:val="7EA96DEA"/>
    <w:rsid w:val="7EC217E1"/>
    <w:rsid w:val="7EEB3664"/>
    <w:rsid w:val="7F545DAF"/>
    <w:rsid w:val="7F606371"/>
    <w:rsid w:val="7F75C301"/>
    <w:rsid w:val="7FD80F24"/>
    <w:rsid w:val="7FF150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0ABF0F"/>
  <w15:chartTrackingRefBased/>
  <w15:docId w15:val="{BDCD2BAB-5BED-44D6-A96B-93B134937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97F"/>
    <w:pPr>
      <w:spacing w:before="120" w:after="12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BE0401"/>
    <w:pPr>
      <w:keepNext/>
      <w:keepLines/>
      <w:outlineLvl w:val="0"/>
    </w:pPr>
    <w:rPr>
      <w:rFonts w:eastAsiaTheme="majorEastAsia" w:cstheme="majorBidi"/>
      <w:b/>
      <w:sz w:val="28"/>
      <w:szCs w:val="32"/>
      <w:u w:val="single"/>
    </w:rPr>
  </w:style>
  <w:style w:type="paragraph" w:styleId="Heading2">
    <w:name w:val="heading 2"/>
    <w:basedOn w:val="Normal"/>
    <w:next w:val="Normal"/>
    <w:link w:val="Heading2Char"/>
    <w:uiPriority w:val="9"/>
    <w:unhideWhenUsed/>
    <w:qFormat/>
    <w:rsid w:val="002812A1"/>
    <w:pPr>
      <w:numPr>
        <w:numId w:val="4"/>
      </w:numPr>
      <w:outlineLvl w:val="1"/>
    </w:pPr>
    <w:rPr>
      <w:rFonts w:cs="Times New Roman"/>
      <w:b/>
      <w:bCs/>
      <w:sz w:val="28"/>
      <w:szCs w:val="32"/>
    </w:rPr>
  </w:style>
  <w:style w:type="paragraph" w:styleId="Heading3">
    <w:name w:val="heading 3"/>
    <w:basedOn w:val="Normal"/>
    <w:next w:val="Normal"/>
    <w:link w:val="Heading3Char"/>
    <w:uiPriority w:val="9"/>
    <w:unhideWhenUsed/>
    <w:qFormat/>
    <w:rsid w:val="00700DF6"/>
    <w:pPr>
      <w:keepNext/>
      <w:keepLines/>
      <w:numPr>
        <w:numId w:val="5"/>
      </w:numPr>
      <w:spacing w:before="80" w:after="8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97F"/>
    <w:pPr>
      <w:numPr>
        <w:numId w:val="3"/>
      </w:numPr>
      <w:contextualSpacing/>
    </w:pPr>
  </w:style>
  <w:style w:type="character" w:customStyle="1" w:styleId="Heading1Char">
    <w:name w:val="Heading 1 Char"/>
    <w:basedOn w:val="DefaultParagraphFont"/>
    <w:link w:val="Heading1"/>
    <w:uiPriority w:val="9"/>
    <w:rsid w:val="00BE0401"/>
    <w:rPr>
      <w:rFonts w:ascii="Times New Roman" w:eastAsiaTheme="majorEastAsia" w:hAnsi="Times New Roman" w:cstheme="majorBidi"/>
      <w:b/>
      <w:sz w:val="28"/>
      <w:szCs w:val="32"/>
      <w:u w:val="single"/>
    </w:rPr>
  </w:style>
  <w:style w:type="character" w:customStyle="1" w:styleId="Heading2Char">
    <w:name w:val="Heading 2 Char"/>
    <w:basedOn w:val="DefaultParagraphFont"/>
    <w:link w:val="Heading2"/>
    <w:uiPriority w:val="9"/>
    <w:rsid w:val="001E7D22"/>
    <w:rPr>
      <w:rFonts w:ascii="Times New Roman" w:hAnsi="Times New Roman" w:cs="Times New Roman"/>
      <w:b/>
      <w:bCs/>
      <w:sz w:val="28"/>
      <w:szCs w:val="32"/>
    </w:rPr>
  </w:style>
  <w:style w:type="table" w:styleId="TableGrid">
    <w:name w:val="Table Grid"/>
    <w:basedOn w:val="TableNormal"/>
    <w:uiPriority w:val="39"/>
    <w:rsid w:val="00AD2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3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535"/>
    <w:rPr>
      <w:rFonts w:ascii="Times New Roman" w:hAnsi="Times New Roman"/>
      <w:sz w:val="26"/>
    </w:rPr>
  </w:style>
  <w:style w:type="paragraph" w:styleId="Footer">
    <w:name w:val="footer"/>
    <w:basedOn w:val="Normal"/>
    <w:link w:val="FooterChar"/>
    <w:uiPriority w:val="99"/>
    <w:unhideWhenUsed/>
    <w:rsid w:val="00F43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535"/>
    <w:rPr>
      <w:rFonts w:ascii="Times New Roman" w:hAnsi="Times New Roman"/>
      <w:sz w:val="26"/>
    </w:rPr>
  </w:style>
  <w:style w:type="character" w:customStyle="1" w:styleId="Heading3Char">
    <w:name w:val="Heading 3 Char"/>
    <w:basedOn w:val="DefaultParagraphFont"/>
    <w:link w:val="Heading3"/>
    <w:uiPriority w:val="9"/>
    <w:rsid w:val="00700DF6"/>
    <w:rPr>
      <w:rFonts w:ascii="Times New Roman" w:eastAsiaTheme="majorEastAsia" w:hAnsi="Times New Roman" w:cstheme="majorBidi"/>
      <w:b/>
      <w:i/>
      <w:sz w:val="26"/>
      <w:szCs w:val="24"/>
    </w:rPr>
  </w:style>
  <w:style w:type="character" w:styleId="Hyperlink">
    <w:name w:val="Hyperlink"/>
    <w:basedOn w:val="DefaultParagraphFont"/>
    <w:uiPriority w:val="99"/>
    <w:unhideWhenUsed/>
    <w:rsid w:val="00F0374E"/>
    <w:rPr>
      <w:color w:val="0563C1" w:themeColor="hyperlink"/>
      <w:u w:val="single"/>
    </w:rPr>
  </w:style>
  <w:style w:type="paragraph" w:styleId="TOC1">
    <w:name w:val="toc 1"/>
    <w:basedOn w:val="Normal"/>
    <w:next w:val="Normal"/>
    <w:autoRedefine/>
    <w:uiPriority w:val="39"/>
    <w:unhideWhenUsed/>
    <w:rsid w:val="00B20A5B"/>
    <w:pPr>
      <w:tabs>
        <w:tab w:val="left" w:pos="510"/>
        <w:tab w:val="right" w:leader="dot" w:pos="9675"/>
      </w:tabs>
      <w:spacing w:before="0" w:after="0"/>
      <w:contextualSpacing/>
    </w:pPr>
    <w:rPr>
      <w:b/>
    </w:rPr>
  </w:style>
  <w:style w:type="paragraph" w:styleId="TOC2">
    <w:name w:val="toc 2"/>
    <w:basedOn w:val="Normal"/>
    <w:next w:val="Normal"/>
    <w:autoRedefine/>
    <w:uiPriority w:val="39"/>
    <w:unhideWhenUsed/>
    <w:rsid w:val="00744C3E"/>
    <w:pPr>
      <w:spacing w:before="0" w:after="0"/>
      <w:ind w:left="261"/>
    </w:pPr>
  </w:style>
  <w:style w:type="paragraph" w:styleId="Title">
    <w:name w:val="Title"/>
    <w:basedOn w:val="Normal"/>
    <w:next w:val="Normal"/>
    <w:link w:val="TitleChar"/>
    <w:uiPriority w:val="10"/>
    <w:qFormat/>
    <w:rsid w:val="00AC0C50"/>
    <w:pPr>
      <w:spacing w:before="240" w:after="24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AC0C50"/>
    <w:rPr>
      <w:rFonts w:ascii="Times New Roman" w:eastAsiaTheme="majorEastAsia" w:hAnsi="Times New Roman" w:cstheme="majorBidi"/>
      <w:b/>
      <w:spacing w:val="-10"/>
      <w:kern w:val="28"/>
      <w:sz w:val="56"/>
      <w:szCs w:val="56"/>
    </w:rPr>
  </w:style>
  <w:style w:type="character" w:styleId="UnresolvedMention">
    <w:name w:val="Unresolved Mention"/>
    <w:basedOn w:val="DefaultParagraphFont"/>
    <w:uiPriority w:val="99"/>
    <w:semiHidden/>
    <w:unhideWhenUsed/>
    <w:rsid w:val="0063220F"/>
    <w:rPr>
      <w:color w:val="605E5C"/>
      <w:shd w:val="clear" w:color="auto" w:fill="E1DFDD"/>
    </w:rPr>
  </w:style>
  <w:style w:type="character" w:customStyle="1" w:styleId="yt-core-attributed-string--link-inherit-color">
    <w:name w:val="yt-core-attributed-string--link-inherit-color"/>
    <w:basedOn w:val="DefaultParagraphFont"/>
    <w:rsid w:val="00D97726"/>
  </w:style>
  <w:style w:type="character" w:styleId="BookTitle">
    <w:name w:val="Book Title"/>
    <w:basedOn w:val="DefaultParagraphFont"/>
    <w:uiPriority w:val="33"/>
    <w:qFormat/>
    <w:rsid w:val="00E963EC"/>
    <w:rPr>
      <w:b/>
      <w:bCs/>
      <w:i/>
      <w:iCs/>
      <w:spacing w:val="5"/>
    </w:rPr>
  </w:style>
  <w:style w:type="paragraph" w:styleId="TOC3">
    <w:name w:val="toc 3"/>
    <w:basedOn w:val="Normal"/>
    <w:next w:val="Normal"/>
    <w:autoRedefine/>
    <w:uiPriority w:val="39"/>
    <w:unhideWhenUsed/>
    <w:rsid w:val="00244871"/>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9956">
      <w:bodyDiv w:val="1"/>
      <w:marLeft w:val="0"/>
      <w:marRight w:val="0"/>
      <w:marTop w:val="0"/>
      <w:marBottom w:val="0"/>
      <w:divBdr>
        <w:top w:val="none" w:sz="0" w:space="0" w:color="auto"/>
        <w:left w:val="none" w:sz="0" w:space="0" w:color="auto"/>
        <w:bottom w:val="none" w:sz="0" w:space="0" w:color="auto"/>
        <w:right w:val="none" w:sz="0" w:space="0" w:color="auto"/>
      </w:divBdr>
    </w:div>
    <w:div w:id="83654862">
      <w:bodyDiv w:val="1"/>
      <w:marLeft w:val="0"/>
      <w:marRight w:val="0"/>
      <w:marTop w:val="0"/>
      <w:marBottom w:val="0"/>
      <w:divBdr>
        <w:top w:val="none" w:sz="0" w:space="0" w:color="auto"/>
        <w:left w:val="none" w:sz="0" w:space="0" w:color="auto"/>
        <w:bottom w:val="none" w:sz="0" w:space="0" w:color="auto"/>
        <w:right w:val="none" w:sz="0" w:space="0" w:color="auto"/>
      </w:divBdr>
    </w:div>
    <w:div w:id="199243161">
      <w:bodyDiv w:val="1"/>
      <w:marLeft w:val="0"/>
      <w:marRight w:val="0"/>
      <w:marTop w:val="0"/>
      <w:marBottom w:val="0"/>
      <w:divBdr>
        <w:top w:val="none" w:sz="0" w:space="0" w:color="auto"/>
        <w:left w:val="none" w:sz="0" w:space="0" w:color="auto"/>
        <w:bottom w:val="none" w:sz="0" w:space="0" w:color="auto"/>
        <w:right w:val="none" w:sz="0" w:space="0" w:color="auto"/>
      </w:divBdr>
      <w:divsChild>
        <w:div w:id="1386762286">
          <w:marLeft w:val="0"/>
          <w:marRight w:val="0"/>
          <w:marTop w:val="0"/>
          <w:marBottom w:val="0"/>
          <w:divBdr>
            <w:top w:val="none" w:sz="0" w:space="0" w:color="auto"/>
            <w:left w:val="none" w:sz="0" w:space="0" w:color="auto"/>
            <w:bottom w:val="none" w:sz="0" w:space="0" w:color="auto"/>
            <w:right w:val="none" w:sz="0" w:space="0" w:color="auto"/>
          </w:divBdr>
        </w:div>
      </w:divsChild>
    </w:div>
    <w:div w:id="204413895">
      <w:bodyDiv w:val="1"/>
      <w:marLeft w:val="0"/>
      <w:marRight w:val="0"/>
      <w:marTop w:val="0"/>
      <w:marBottom w:val="0"/>
      <w:divBdr>
        <w:top w:val="none" w:sz="0" w:space="0" w:color="auto"/>
        <w:left w:val="none" w:sz="0" w:space="0" w:color="auto"/>
        <w:bottom w:val="none" w:sz="0" w:space="0" w:color="auto"/>
        <w:right w:val="none" w:sz="0" w:space="0" w:color="auto"/>
      </w:divBdr>
    </w:div>
    <w:div w:id="623081718">
      <w:bodyDiv w:val="1"/>
      <w:marLeft w:val="0"/>
      <w:marRight w:val="0"/>
      <w:marTop w:val="0"/>
      <w:marBottom w:val="0"/>
      <w:divBdr>
        <w:top w:val="none" w:sz="0" w:space="0" w:color="auto"/>
        <w:left w:val="none" w:sz="0" w:space="0" w:color="auto"/>
        <w:bottom w:val="none" w:sz="0" w:space="0" w:color="auto"/>
        <w:right w:val="none" w:sz="0" w:space="0" w:color="auto"/>
      </w:divBdr>
    </w:div>
    <w:div w:id="928198136">
      <w:bodyDiv w:val="1"/>
      <w:marLeft w:val="0"/>
      <w:marRight w:val="0"/>
      <w:marTop w:val="0"/>
      <w:marBottom w:val="0"/>
      <w:divBdr>
        <w:top w:val="none" w:sz="0" w:space="0" w:color="auto"/>
        <w:left w:val="none" w:sz="0" w:space="0" w:color="auto"/>
        <w:bottom w:val="none" w:sz="0" w:space="0" w:color="auto"/>
        <w:right w:val="none" w:sz="0" w:space="0" w:color="auto"/>
      </w:divBdr>
      <w:divsChild>
        <w:div w:id="1379470712">
          <w:marLeft w:val="0"/>
          <w:marRight w:val="0"/>
          <w:marTop w:val="0"/>
          <w:marBottom w:val="0"/>
          <w:divBdr>
            <w:top w:val="none" w:sz="0" w:space="0" w:color="auto"/>
            <w:left w:val="none" w:sz="0" w:space="0" w:color="auto"/>
            <w:bottom w:val="none" w:sz="0" w:space="0" w:color="auto"/>
            <w:right w:val="none" w:sz="0" w:space="0" w:color="auto"/>
          </w:divBdr>
          <w:divsChild>
            <w:div w:id="4993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1103">
      <w:bodyDiv w:val="1"/>
      <w:marLeft w:val="0"/>
      <w:marRight w:val="0"/>
      <w:marTop w:val="0"/>
      <w:marBottom w:val="0"/>
      <w:divBdr>
        <w:top w:val="none" w:sz="0" w:space="0" w:color="auto"/>
        <w:left w:val="none" w:sz="0" w:space="0" w:color="auto"/>
        <w:bottom w:val="none" w:sz="0" w:space="0" w:color="auto"/>
        <w:right w:val="none" w:sz="0" w:space="0" w:color="auto"/>
      </w:divBdr>
    </w:div>
    <w:div w:id="1412775620">
      <w:bodyDiv w:val="1"/>
      <w:marLeft w:val="0"/>
      <w:marRight w:val="0"/>
      <w:marTop w:val="0"/>
      <w:marBottom w:val="0"/>
      <w:divBdr>
        <w:top w:val="none" w:sz="0" w:space="0" w:color="auto"/>
        <w:left w:val="none" w:sz="0" w:space="0" w:color="auto"/>
        <w:bottom w:val="none" w:sz="0" w:space="0" w:color="auto"/>
        <w:right w:val="none" w:sz="0" w:space="0" w:color="auto"/>
      </w:divBdr>
    </w:div>
    <w:div w:id="1421945052">
      <w:bodyDiv w:val="1"/>
      <w:marLeft w:val="0"/>
      <w:marRight w:val="0"/>
      <w:marTop w:val="0"/>
      <w:marBottom w:val="0"/>
      <w:divBdr>
        <w:top w:val="none" w:sz="0" w:space="0" w:color="auto"/>
        <w:left w:val="none" w:sz="0" w:space="0" w:color="auto"/>
        <w:bottom w:val="none" w:sz="0" w:space="0" w:color="auto"/>
        <w:right w:val="none" w:sz="0" w:space="0" w:color="auto"/>
      </w:divBdr>
    </w:div>
    <w:div w:id="1457287000">
      <w:bodyDiv w:val="1"/>
      <w:marLeft w:val="0"/>
      <w:marRight w:val="0"/>
      <w:marTop w:val="0"/>
      <w:marBottom w:val="0"/>
      <w:divBdr>
        <w:top w:val="none" w:sz="0" w:space="0" w:color="auto"/>
        <w:left w:val="none" w:sz="0" w:space="0" w:color="auto"/>
        <w:bottom w:val="none" w:sz="0" w:space="0" w:color="auto"/>
        <w:right w:val="none" w:sz="0" w:space="0" w:color="auto"/>
      </w:divBdr>
    </w:div>
    <w:div w:id="1591623299">
      <w:bodyDiv w:val="1"/>
      <w:marLeft w:val="0"/>
      <w:marRight w:val="0"/>
      <w:marTop w:val="0"/>
      <w:marBottom w:val="0"/>
      <w:divBdr>
        <w:top w:val="none" w:sz="0" w:space="0" w:color="auto"/>
        <w:left w:val="none" w:sz="0" w:space="0" w:color="auto"/>
        <w:bottom w:val="none" w:sz="0" w:space="0" w:color="auto"/>
        <w:right w:val="none" w:sz="0" w:space="0" w:color="auto"/>
      </w:divBdr>
    </w:div>
    <w:div w:id="1616525508">
      <w:bodyDiv w:val="1"/>
      <w:marLeft w:val="0"/>
      <w:marRight w:val="0"/>
      <w:marTop w:val="0"/>
      <w:marBottom w:val="0"/>
      <w:divBdr>
        <w:top w:val="none" w:sz="0" w:space="0" w:color="auto"/>
        <w:left w:val="none" w:sz="0" w:space="0" w:color="auto"/>
        <w:bottom w:val="none" w:sz="0" w:space="0" w:color="auto"/>
        <w:right w:val="none" w:sz="0" w:space="0" w:color="auto"/>
      </w:divBdr>
    </w:div>
    <w:div w:id="1646079228">
      <w:bodyDiv w:val="1"/>
      <w:marLeft w:val="0"/>
      <w:marRight w:val="0"/>
      <w:marTop w:val="0"/>
      <w:marBottom w:val="0"/>
      <w:divBdr>
        <w:top w:val="none" w:sz="0" w:space="0" w:color="auto"/>
        <w:left w:val="none" w:sz="0" w:space="0" w:color="auto"/>
        <w:bottom w:val="none" w:sz="0" w:space="0" w:color="auto"/>
        <w:right w:val="none" w:sz="0" w:space="0" w:color="auto"/>
      </w:divBdr>
    </w:div>
    <w:div w:id="1665160997">
      <w:bodyDiv w:val="1"/>
      <w:marLeft w:val="0"/>
      <w:marRight w:val="0"/>
      <w:marTop w:val="0"/>
      <w:marBottom w:val="0"/>
      <w:divBdr>
        <w:top w:val="none" w:sz="0" w:space="0" w:color="auto"/>
        <w:left w:val="none" w:sz="0" w:space="0" w:color="auto"/>
        <w:bottom w:val="none" w:sz="0" w:space="0" w:color="auto"/>
        <w:right w:val="none" w:sz="0" w:space="0" w:color="auto"/>
      </w:divBdr>
    </w:div>
    <w:div w:id="1696343456">
      <w:bodyDiv w:val="1"/>
      <w:marLeft w:val="0"/>
      <w:marRight w:val="0"/>
      <w:marTop w:val="0"/>
      <w:marBottom w:val="0"/>
      <w:divBdr>
        <w:top w:val="none" w:sz="0" w:space="0" w:color="auto"/>
        <w:left w:val="none" w:sz="0" w:space="0" w:color="auto"/>
        <w:bottom w:val="none" w:sz="0" w:space="0" w:color="auto"/>
        <w:right w:val="none" w:sz="0" w:space="0" w:color="auto"/>
      </w:divBdr>
      <w:divsChild>
        <w:div w:id="1938252002">
          <w:marLeft w:val="0"/>
          <w:marRight w:val="0"/>
          <w:marTop w:val="0"/>
          <w:marBottom w:val="0"/>
          <w:divBdr>
            <w:top w:val="none" w:sz="0" w:space="0" w:color="auto"/>
            <w:left w:val="none" w:sz="0" w:space="0" w:color="auto"/>
            <w:bottom w:val="none" w:sz="0" w:space="0" w:color="auto"/>
            <w:right w:val="none" w:sz="0" w:space="0" w:color="auto"/>
          </w:divBdr>
          <w:divsChild>
            <w:div w:id="422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42566">
      <w:bodyDiv w:val="1"/>
      <w:marLeft w:val="0"/>
      <w:marRight w:val="0"/>
      <w:marTop w:val="0"/>
      <w:marBottom w:val="0"/>
      <w:divBdr>
        <w:top w:val="none" w:sz="0" w:space="0" w:color="auto"/>
        <w:left w:val="none" w:sz="0" w:space="0" w:color="auto"/>
        <w:bottom w:val="none" w:sz="0" w:space="0" w:color="auto"/>
        <w:right w:val="none" w:sz="0" w:space="0" w:color="auto"/>
      </w:divBdr>
      <w:divsChild>
        <w:div w:id="220136038">
          <w:marLeft w:val="0"/>
          <w:marRight w:val="0"/>
          <w:marTop w:val="0"/>
          <w:marBottom w:val="0"/>
          <w:divBdr>
            <w:top w:val="none" w:sz="0" w:space="0" w:color="auto"/>
            <w:left w:val="none" w:sz="0" w:space="0" w:color="auto"/>
            <w:bottom w:val="none" w:sz="0" w:space="0" w:color="auto"/>
            <w:right w:val="none" w:sz="0" w:space="0" w:color="auto"/>
          </w:divBdr>
        </w:div>
      </w:divsChild>
    </w:div>
    <w:div w:id="2089499555">
      <w:bodyDiv w:val="1"/>
      <w:marLeft w:val="0"/>
      <w:marRight w:val="0"/>
      <w:marTop w:val="0"/>
      <w:marBottom w:val="0"/>
      <w:divBdr>
        <w:top w:val="none" w:sz="0" w:space="0" w:color="auto"/>
        <w:left w:val="none" w:sz="0" w:space="0" w:color="auto"/>
        <w:bottom w:val="none" w:sz="0" w:space="0" w:color="auto"/>
        <w:right w:val="none" w:sz="0" w:space="0" w:color="auto"/>
      </w:divBdr>
      <w:divsChild>
        <w:div w:id="14232896">
          <w:marLeft w:val="0"/>
          <w:marRight w:val="0"/>
          <w:marTop w:val="0"/>
          <w:marBottom w:val="0"/>
          <w:divBdr>
            <w:top w:val="none" w:sz="0" w:space="0" w:color="auto"/>
            <w:left w:val="none" w:sz="0" w:space="0" w:color="auto"/>
            <w:bottom w:val="none" w:sz="0" w:space="0" w:color="auto"/>
            <w:right w:val="none" w:sz="0" w:space="0" w:color="auto"/>
          </w:divBdr>
          <w:divsChild>
            <w:div w:id="167969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anorex.com/" TargetMode="External"/><Relationship Id="rId18" Type="http://schemas.openxmlformats.org/officeDocument/2006/relationships/hyperlink" Target="https://github.com/RobotiumTech/robotiu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martbear.com/product/testcomplete/overview/" TargetMode="External"/><Relationship Id="rId17" Type="http://schemas.openxmlformats.org/officeDocument/2006/relationships/hyperlink" Target="https://kobiton.com/" TargetMode="External"/><Relationship Id="rId2" Type="http://schemas.openxmlformats.org/officeDocument/2006/relationships/numbering" Target="numbering.xml"/><Relationship Id="rId16" Type="http://schemas.openxmlformats.org/officeDocument/2006/relationships/hyperlink" Target="https://www.perfecto.io/integrations/quantu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ium.io/docs/en/2.1/" TargetMode="External"/><Relationship Id="rId5" Type="http://schemas.openxmlformats.org/officeDocument/2006/relationships/webSettings" Target="webSettings.xml"/><Relationship Id="rId15" Type="http://schemas.openxmlformats.org/officeDocument/2006/relationships/hyperlink" Target="https://developer.android.com/training/testing/espresso" TargetMode="External"/><Relationship Id="rId10" Type="http://schemas.openxmlformats.org/officeDocument/2006/relationships/hyperlink" Target="https://katalon.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ightwatchjs.org/"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CCAFF38-DF36-4604-8EBF-3925A27FC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46</Pages>
  <Words>7642</Words>
  <Characters>43562</Characters>
  <Application>Microsoft Office Word</Application>
  <DocSecurity>0</DocSecurity>
  <Lines>363</Lines>
  <Paragraphs>102</Paragraphs>
  <ScaleCrop>false</ScaleCrop>
  <Company/>
  <LinksUpToDate>false</LinksUpToDate>
  <CharactersWithSpaces>51102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NGUYỄN HẢI ĐĂNG</cp:lastModifiedBy>
  <cp:revision>3</cp:revision>
  <cp:lastPrinted>2023-11-04T07:54:00Z</cp:lastPrinted>
  <dcterms:created xsi:type="dcterms:W3CDTF">2023-07-22T01:48:00Z</dcterms:created>
  <dcterms:modified xsi:type="dcterms:W3CDTF">2023-11-20T16:54:00Z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cab0480c3ad73b2072a336fe68c3aa892f2147954ce02d26bfb9cba10067f701</vt:lpwstr>
  </property>
</Properties>
</file>